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18EB0" w14:textId="77777777" w:rsidR="00225485" w:rsidRPr="009337A2" w:rsidRDefault="00225485" w:rsidP="000E0B9D">
      <w:pPr>
        <w:pStyle w:val="Heading5"/>
      </w:pPr>
      <w:r w:rsidRPr="009337A2">
        <w:rPr>
          <w:noProof/>
          <w:sz w:val="32"/>
          <w:szCs w:val="32"/>
        </w:rPr>
        <mc:AlternateContent>
          <mc:Choice Requires="wps">
            <w:drawing>
              <wp:anchor distT="0" distB="0" distL="114300" distR="114300" simplePos="0" relativeHeight="251659264" behindDoc="1" locked="0" layoutInCell="1" allowOverlap="1" wp14:anchorId="0F9156F4" wp14:editId="14BA109A">
                <wp:simplePos x="0" y="0"/>
                <wp:positionH relativeFrom="margin">
                  <wp:align>center</wp:align>
                </wp:positionH>
                <wp:positionV relativeFrom="margin">
                  <wp:align>center</wp:align>
                </wp:positionV>
                <wp:extent cx="6124575" cy="99345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9934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EDDDC" id="Rectangle 3" o:spid="_x0000_s1026" style="position:absolute;margin-left:0;margin-top:0;width:482.25pt;height:782.25pt;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">
                <w10:wrap anchorx="margin" anchory="margin"/>
              </v:rect>
            </w:pict>
          </mc:Fallback>
        </mc:AlternateContent>
      </w:r>
      <w:r>
        <w:t xml:space="preserve">  </w:t>
      </w:r>
    </w:p>
    <w:p w14:paraId="31ABC91C" w14:textId="77777777" w:rsidR="00225485" w:rsidRPr="00834970" w:rsidRDefault="00225485" w:rsidP="00834970">
      <w:pPr>
        <w:spacing w:line="240" w:lineRule="auto"/>
        <w:jc w:val="center"/>
        <w:rPr>
          <w:sz w:val="32"/>
          <w:szCs w:val="32"/>
        </w:rPr>
      </w:pPr>
      <w:r w:rsidRPr="00834970">
        <w:rPr>
          <w:sz w:val="32"/>
          <w:szCs w:val="32"/>
        </w:rPr>
        <w:t>TRƯỜNG ĐẠI HỌC BÁCH KHOA HÀ NỘI</w:t>
      </w:r>
    </w:p>
    <w:p w14:paraId="264F027A" w14:textId="77777777" w:rsidR="00225485" w:rsidRPr="00834970" w:rsidRDefault="00225485" w:rsidP="00834970">
      <w:pPr>
        <w:spacing w:line="240" w:lineRule="auto"/>
        <w:jc w:val="center"/>
        <w:rPr>
          <w:sz w:val="32"/>
          <w:szCs w:val="32"/>
        </w:rPr>
      </w:pPr>
      <w:r w:rsidRPr="00834970">
        <w:rPr>
          <w:sz w:val="32"/>
          <w:szCs w:val="32"/>
        </w:rPr>
        <w:t>VIỆN CÔNG NGHỆ THÔNG TIN VÀ TRUYỀN THÔNG</w:t>
      </w:r>
    </w:p>
    <w:p w14:paraId="401ECADA" w14:textId="77777777" w:rsidR="00225485" w:rsidRPr="009337A2" w:rsidRDefault="00225485" w:rsidP="00834970">
      <w:pPr>
        <w:spacing w:line="240" w:lineRule="auto"/>
        <w:jc w:val="center"/>
        <w:rPr>
          <w:sz w:val="32"/>
          <w:szCs w:val="32"/>
        </w:rPr>
      </w:pPr>
      <w:r w:rsidRPr="009337A2">
        <w:rPr>
          <w:sz w:val="32"/>
          <w:szCs w:val="32"/>
        </w:rPr>
        <w:t>──────── * ───────</w:t>
      </w:r>
    </w:p>
    <w:p w14:paraId="7858E070" w14:textId="77777777" w:rsidR="00225485" w:rsidRPr="009337A2" w:rsidRDefault="00225485" w:rsidP="00225485">
      <w:pPr>
        <w:tabs>
          <w:tab w:val="left" w:pos="5085"/>
          <w:tab w:val="left" w:pos="5550"/>
        </w:tabs>
        <w:spacing w:line="240" w:lineRule="auto"/>
        <w:jc w:val="center"/>
        <w:rPr>
          <w:rFonts w:ascii="Verdana" w:hAnsi="Verdana" w:cs="Arial"/>
          <w:sz w:val="40"/>
          <w:szCs w:val="40"/>
        </w:rPr>
      </w:pPr>
    </w:p>
    <w:p w14:paraId="04A72153" w14:textId="77777777" w:rsidR="00225485" w:rsidRPr="009337A2" w:rsidRDefault="00225485" w:rsidP="00CC5E61">
      <w:pPr>
        <w:tabs>
          <w:tab w:val="left" w:pos="1140"/>
          <w:tab w:val="center" w:pos="4680"/>
          <w:tab w:val="left" w:pos="5085"/>
          <w:tab w:val="left" w:pos="5550"/>
        </w:tabs>
        <w:spacing w:line="240" w:lineRule="auto"/>
        <w:jc w:val="center"/>
        <w:rPr>
          <w:rFonts w:ascii="Verdana" w:hAnsi="Verdana" w:cs="Arial"/>
          <w:sz w:val="40"/>
          <w:szCs w:val="40"/>
        </w:rPr>
      </w:pPr>
      <w:r w:rsidRPr="009337A2">
        <w:rPr>
          <w:noProof/>
        </w:rPr>
        <w:drawing>
          <wp:inline distT="0" distB="0" distL="0" distR="0" wp14:anchorId="7D6436A7" wp14:editId="08918F98">
            <wp:extent cx="1562735" cy="2245767"/>
            <wp:effectExtent l="0" t="0" r="0" b="2540"/>
            <wp:docPr id="4" name="Picture 4" descr="http://sep.hust.edu.vn/image/image_gallery?uuid=d5f25d16-617b-439c-a3c1-e28b38bbeb28&amp;groupId=3468190&amp;t=138975679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p.hust.edu.vn/image/image_gallery?uuid=d5f25d16-617b-439c-a3c1-e28b38bbeb28&amp;groupId=3468190&amp;t=13897567974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204" cy="2262249"/>
                    </a:xfrm>
                    <a:prstGeom prst="rect">
                      <a:avLst/>
                    </a:prstGeom>
                    <a:noFill/>
                    <a:ln>
                      <a:noFill/>
                    </a:ln>
                  </pic:spPr>
                </pic:pic>
              </a:graphicData>
            </a:graphic>
          </wp:inline>
        </w:drawing>
      </w:r>
    </w:p>
    <w:p w14:paraId="1AB631B7" w14:textId="77777777" w:rsidR="00225485" w:rsidRPr="009337A2" w:rsidRDefault="00225485" w:rsidP="00225485">
      <w:pPr>
        <w:tabs>
          <w:tab w:val="left" w:pos="5085"/>
          <w:tab w:val="left" w:pos="5550"/>
        </w:tabs>
        <w:spacing w:line="240" w:lineRule="auto"/>
        <w:rPr>
          <w:rFonts w:ascii="Verdana" w:hAnsi="Verdana" w:cs="Arial"/>
          <w:sz w:val="40"/>
          <w:szCs w:val="40"/>
        </w:rPr>
      </w:pPr>
    </w:p>
    <w:p w14:paraId="5A9DF4AC" w14:textId="3109C388" w:rsidR="00864F0E" w:rsidRPr="00864F0E" w:rsidRDefault="00225485" w:rsidP="00463501">
      <w:pPr>
        <w:tabs>
          <w:tab w:val="left" w:pos="5085"/>
          <w:tab w:val="left" w:pos="5550"/>
        </w:tabs>
        <w:spacing w:line="240" w:lineRule="auto"/>
        <w:jc w:val="center"/>
        <w:rPr>
          <w:b/>
          <w:sz w:val="36"/>
          <w:szCs w:val="34"/>
        </w:rPr>
      </w:pPr>
      <w:r w:rsidRPr="009337A2">
        <w:rPr>
          <w:rFonts w:ascii="Verdana" w:hAnsi="Verdana" w:cs="Arial"/>
          <w:sz w:val="44"/>
          <w:szCs w:val="36"/>
        </w:rPr>
        <w:t xml:space="preserve">  </w:t>
      </w:r>
      <w:r w:rsidRPr="00463501">
        <w:rPr>
          <w:b/>
          <w:sz w:val="52"/>
          <w:szCs w:val="34"/>
        </w:rPr>
        <w:t xml:space="preserve">BÁO CÁO </w:t>
      </w:r>
      <w:r w:rsidR="001B5F2F">
        <w:rPr>
          <w:b/>
          <w:sz w:val="52"/>
          <w:szCs w:val="34"/>
        </w:rPr>
        <w:t>NHẬP MÔN ĐIỆN</w:t>
      </w:r>
    </w:p>
    <w:p w14:paraId="78C0575A" w14:textId="77777777" w:rsidR="00225485" w:rsidRPr="009337A2" w:rsidRDefault="00225485" w:rsidP="00225485">
      <w:pPr>
        <w:tabs>
          <w:tab w:val="left" w:pos="5085"/>
          <w:tab w:val="left" w:pos="5550"/>
        </w:tabs>
        <w:spacing w:line="240" w:lineRule="auto"/>
        <w:jc w:val="center"/>
        <w:rPr>
          <w:b/>
          <w:sz w:val="34"/>
          <w:szCs w:val="34"/>
        </w:rPr>
      </w:pPr>
    </w:p>
    <w:p w14:paraId="05E414FB" w14:textId="77777777" w:rsidR="00225485" w:rsidRPr="009337A2" w:rsidRDefault="00225485" w:rsidP="00225485">
      <w:pPr>
        <w:spacing w:line="240" w:lineRule="auto"/>
      </w:pPr>
    </w:p>
    <w:p w14:paraId="1A058946" w14:textId="77777777" w:rsidR="00225485" w:rsidRPr="00463501" w:rsidRDefault="00225485" w:rsidP="00225485">
      <w:pPr>
        <w:spacing w:line="240" w:lineRule="auto"/>
        <w:jc w:val="center"/>
        <w:rPr>
          <w:b/>
          <w:sz w:val="44"/>
          <w:szCs w:val="36"/>
        </w:rPr>
      </w:pPr>
      <w:r w:rsidRPr="00463501">
        <w:rPr>
          <w:b/>
          <w:sz w:val="44"/>
          <w:szCs w:val="36"/>
        </w:rPr>
        <w:t>ĐỀ TÀI</w:t>
      </w:r>
    </w:p>
    <w:p w14:paraId="616FFCB9" w14:textId="77777777" w:rsidR="008B42B2" w:rsidRPr="00463501" w:rsidRDefault="008B42B2" w:rsidP="00225485">
      <w:pPr>
        <w:spacing w:line="240" w:lineRule="auto"/>
        <w:jc w:val="center"/>
        <w:rPr>
          <w:b/>
          <w:sz w:val="16"/>
          <w:szCs w:val="36"/>
        </w:rPr>
      </w:pPr>
    </w:p>
    <w:p w14:paraId="18EB218D" w14:textId="77777777" w:rsidR="000E0B9D" w:rsidRDefault="001B5F2F" w:rsidP="001B5F2F">
      <w:pPr>
        <w:tabs>
          <w:tab w:val="left" w:pos="7620"/>
        </w:tabs>
        <w:spacing w:line="240" w:lineRule="auto"/>
        <w:ind w:left="0"/>
        <w:jc w:val="center"/>
        <w:rPr>
          <w:b/>
          <w:color w:val="FF0000"/>
          <w:sz w:val="48"/>
          <w:szCs w:val="44"/>
        </w:rPr>
      </w:pPr>
      <w:r w:rsidRPr="001B5F2F">
        <w:rPr>
          <w:b/>
          <w:color w:val="FF0000"/>
          <w:sz w:val="48"/>
          <w:szCs w:val="44"/>
        </w:rPr>
        <w:t xml:space="preserve">CÔNG NGHỆ </w:t>
      </w:r>
    </w:p>
    <w:p w14:paraId="32688C15" w14:textId="2791A171" w:rsidR="00225485" w:rsidRPr="009337A2" w:rsidRDefault="001B5F2F" w:rsidP="001B5F2F">
      <w:pPr>
        <w:tabs>
          <w:tab w:val="left" w:pos="7620"/>
        </w:tabs>
        <w:spacing w:line="240" w:lineRule="auto"/>
        <w:ind w:left="0"/>
        <w:jc w:val="center"/>
        <w:rPr>
          <w:b/>
          <w:sz w:val="44"/>
        </w:rPr>
      </w:pPr>
      <w:r w:rsidRPr="001B5F2F">
        <w:rPr>
          <w:b/>
          <w:color w:val="FF0000"/>
          <w:sz w:val="48"/>
          <w:szCs w:val="44"/>
        </w:rPr>
        <w:t>SẢN XUẤT</w:t>
      </w:r>
      <w:r w:rsidR="000E0B9D">
        <w:rPr>
          <w:b/>
          <w:color w:val="FF0000"/>
          <w:sz w:val="48"/>
          <w:szCs w:val="44"/>
        </w:rPr>
        <w:t xml:space="preserve"> </w:t>
      </w:r>
      <w:r>
        <w:rPr>
          <w:b/>
          <w:color w:val="FF0000"/>
          <w:sz w:val="48"/>
          <w:szCs w:val="44"/>
        </w:rPr>
        <w:t>PIN MẶT TRỜI DSSC</w:t>
      </w:r>
    </w:p>
    <w:p w14:paraId="46DD23EB" w14:textId="1F92C160" w:rsidR="000E0B9D" w:rsidRDefault="000E0B9D" w:rsidP="00834970">
      <w:pPr>
        <w:tabs>
          <w:tab w:val="left" w:pos="7620"/>
        </w:tabs>
        <w:spacing w:line="240" w:lineRule="auto"/>
        <w:rPr>
          <w:b/>
          <w:sz w:val="40"/>
        </w:rPr>
      </w:pPr>
    </w:p>
    <w:p w14:paraId="5C114A6D" w14:textId="77777777" w:rsidR="000E0B9D" w:rsidRDefault="000E0B9D" w:rsidP="00834970">
      <w:pPr>
        <w:tabs>
          <w:tab w:val="left" w:pos="7620"/>
        </w:tabs>
        <w:spacing w:line="240" w:lineRule="auto"/>
        <w:rPr>
          <w:b/>
          <w:sz w:val="40"/>
        </w:rPr>
      </w:pPr>
    </w:p>
    <w:p w14:paraId="6FD2CB95" w14:textId="0F72EC3A" w:rsidR="00463501" w:rsidRPr="000E0B9D" w:rsidRDefault="00225485" w:rsidP="00834970">
      <w:pPr>
        <w:tabs>
          <w:tab w:val="left" w:pos="7620"/>
        </w:tabs>
        <w:spacing w:line="240" w:lineRule="auto"/>
        <w:rPr>
          <w:b/>
          <w:sz w:val="36"/>
        </w:rPr>
      </w:pPr>
      <w:r w:rsidRPr="000E0B9D">
        <w:rPr>
          <w:b/>
          <w:sz w:val="36"/>
        </w:rPr>
        <w:t>Sinh viên thực hiện:</w:t>
      </w:r>
    </w:p>
    <w:p w14:paraId="04D8F7B0" w14:textId="77777777" w:rsidR="00834970" w:rsidRPr="000E0B9D" w:rsidRDefault="00834970" w:rsidP="00834970">
      <w:pPr>
        <w:tabs>
          <w:tab w:val="left" w:pos="7620"/>
        </w:tabs>
        <w:spacing w:line="240" w:lineRule="auto"/>
        <w:rPr>
          <w:b/>
          <w:sz w:val="14"/>
        </w:rPr>
      </w:pPr>
    </w:p>
    <w:p w14:paraId="2F2684F5" w14:textId="1C50B2AC" w:rsidR="00225485" w:rsidRPr="000E0B9D" w:rsidRDefault="00225485" w:rsidP="000E0B9D">
      <w:pPr>
        <w:tabs>
          <w:tab w:val="left" w:pos="3420"/>
          <w:tab w:val="left" w:pos="4680"/>
          <w:tab w:val="left" w:pos="7620"/>
        </w:tabs>
        <w:spacing w:line="240" w:lineRule="auto"/>
        <w:ind w:left="1440"/>
        <w:rPr>
          <w:rFonts w:eastAsia="Helvetica"/>
          <w:szCs w:val="28"/>
        </w:rPr>
      </w:pPr>
      <w:r w:rsidRPr="000E0B9D">
        <w:rPr>
          <w:rFonts w:eastAsia="Helvetica"/>
          <w:szCs w:val="28"/>
        </w:rPr>
        <w:t>Phan Hồng Lĩnh</w:t>
      </w:r>
      <w:r w:rsidR="000E0B9D" w:rsidRPr="000E0B9D">
        <w:rPr>
          <w:rFonts w:eastAsia="Helvetica"/>
          <w:szCs w:val="28"/>
        </w:rPr>
        <w:tab/>
      </w:r>
      <w:r w:rsidRPr="000E0B9D">
        <w:rPr>
          <w:rFonts w:eastAsia="Helvetica"/>
          <w:szCs w:val="28"/>
        </w:rPr>
        <w:t>20142626</w:t>
      </w:r>
    </w:p>
    <w:p w14:paraId="1B2670F2" w14:textId="4AE0726E" w:rsidR="001B5F2F" w:rsidRDefault="00E10A67" w:rsidP="000E0B9D">
      <w:pPr>
        <w:tabs>
          <w:tab w:val="left" w:pos="3420"/>
          <w:tab w:val="left" w:pos="4680"/>
          <w:tab w:val="left" w:pos="7620"/>
        </w:tabs>
        <w:spacing w:line="240" w:lineRule="auto"/>
        <w:ind w:left="1440"/>
        <w:rPr>
          <w:b/>
          <w:sz w:val="36"/>
          <w:szCs w:val="28"/>
        </w:rPr>
      </w:pPr>
      <w:r w:rsidRPr="000E0B9D">
        <w:rPr>
          <w:rFonts w:eastAsia="Helvetica"/>
          <w:szCs w:val="28"/>
        </w:rPr>
        <w:t>Nguyễn Trần Nam</w:t>
      </w:r>
      <w:r w:rsidR="000E0B9D" w:rsidRPr="000E0B9D">
        <w:rPr>
          <w:rFonts w:eastAsia="Helvetica"/>
          <w:szCs w:val="28"/>
        </w:rPr>
        <w:tab/>
        <w:t>20143069</w:t>
      </w:r>
    </w:p>
    <w:p w14:paraId="297905D0" w14:textId="77777777" w:rsidR="001B5F2F" w:rsidRDefault="001B5F2F" w:rsidP="00463501">
      <w:pPr>
        <w:tabs>
          <w:tab w:val="left" w:pos="5245"/>
        </w:tabs>
        <w:spacing w:line="240" w:lineRule="auto"/>
        <w:ind w:left="540"/>
        <w:rPr>
          <w:b/>
          <w:sz w:val="36"/>
          <w:szCs w:val="28"/>
        </w:rPr>
      </w:pPr>
    </w:p>
    <w:p w14:paraId="7D6B5795" w14:textId="77777777" w:rsidR="001B5F2F" w:rsidRDefault="001B5F2F" w:rsidP="00463501">
      <w:pPr>
        <w:tabs>
          <w:tab w:val="left" w:pos="5245"/>
        </w:tabs>
        <w:spacing w:line="240" w:lineRule="auto"/>
        <w:ind w:left="540"/>
        <w:rPr>
          <w:b/>
          <w:sz w:val="36"/>
          <w:szCs w:val="28"/>
        </w:rPr>
      </w:pPr>
    </w:p>
    <w:p w14:paraId="73C78870" w14:textId="32C99AC4" w:rsidR="00225485" w:rsidRPr="00463501" w:rsidRDefault="00225485" w:rsidP="00463501">
      <w:pPr>
        <w:tabs>
          <w:tab w:val="left" w:pos="5245"/>
        </w:tabs>
        <w:spacing w:line="240" w:lineRule="auto"/>
        <w:ind w:left="540"/>
        <w:rPr>
          <w:b/>
          <w:i/>
          <w:sz w:val="36"/>
          <w:szCs w:val="28"/>
        </w:rPr>
      </w:pPr>
      <w:r w:rsidRPr="00463501">
        <w:rPr>
          <w:b/>
          <w:sz w:val="36"/>
          <w:szCs w:val="28"/>
        </w:rPr>
        <w:t xml:space="preserve">Giáo viên hướng dẫn: </w:t>
      </w:r>
      <w:ins w:id="0" w:author="Anh Hoang" w:date="2018-04-03T00:14:00Z">
        <w:r w:rsidR="00E57641">
          <w:rPr>
            <w:b/>
            <w:sz w:val="36"/>
            <w:szCs w:val="28"/>
          </w:rPr>
          <w:t xml:space="preserve">Ts. </w:t>
        </w:r>
      </w:ins>
      <w:r w:rsidR="00EC20A7">
        <w:rPr>
          <w:b/>
          <w:sz w:val="36"/>
          <w:szCs w:val="28"/>
        </w:rPr>
        <w:t>Hoàng Anh</w:t>
      </w:r>
    </w:p>
    <w:p w14:paraId="48CA1DEF" w14:textId="77777777" w:rsidR="00225485" w:rsidRDefault="008B48AF" w:rsidP="008B48AF">
      <w:pPr>
        <w:tabs>
          <w:tab w:val="left" w:pos="3479"/>
        </w:tabs>
        <w:spacing w:line="240" w:lineRule="auto"/>
        <w:ind w:left="1980"/>
        <w:rPr>
          <w:b/>
          <w:i/>
          <w:sz w:val="32"/>
          <w:szCs w:val="28"/>
        </w:rPr>
      </w:pPr>
      <w:r>
        <w:rPr>
          <w:b/>
          <w:i/>
          <w:sz w:val="32"/>
          <w:szCs w:val="28"/>
        </w:rPr>
        <w:tab/>
      </w:r>
    </w:p>
    <w:p w14:paraId="0CEB2D5F" w14:textId="77777777" w:rsidR="00225485" w:rsidRPr="004C6554" w:rsidRDefault="00225485" w:rsidP="00225485">
      <w:pPr>
        <w:tabs>
          <w:tab w:val="left" w:pos="5245"/>
        </w:tabs>
        <w:spacing w:line="240" w:lineRule="auto"/>
        <w:ind w:left="1980"/>
        <w:rPr>
          <w:b/>
          <w:i/>
          <w:sz w:val="10"/>
          <w:szCs w:val="10"/>
        </w:rPr>
      </w:pPr>
    </w:p>
    <w:p w14:paraId="35385D4B" w14:textId="72C2F012" w:rsidR="00225485" w:rsidRPr="00D06BEA" w:rsidRDefault="00225485" w:rsidP="00225485">
      <w:pPr>
        <w:spacing w:line="240" w:lineRule="auto"/>
        <w:jc w:val="center"/>
        <w:rPr>
          <w:i/>
        </w:rPr>
      </w:pPr>
      <w:r w:rsidRPr="009337A2">
        <w:rPr>
          <w:i/>
        </w:rPr>
        <w:t xml:space="preserve">   </w:t>
      </w:r>
      <w:r w:rsidR="00463501">
        <w:rPr>
          <w:i/>
        </w:rPr>
        <w:t xml:space="preserve">Hà Nội, ngày </w:t>
      </w:r>
      <w:r w:rsidR="009647C1">
        <w:rPr>
          <w:i/>
        </w:rPr>
        <w:t>0</w:t>
      </w:r>
      <w:r w:rsidR="00463501">
        <w:rPr>
          <w:i/>
        </w:rPr>
        <w:t>1</w:t>
      </w:r>
      <w:r>
        <w:rPr>
          <w:i/>
        </w:rPr>
        <w:t xml:space="preserve"> tháng 0</w:t>
      </w:r>
      <w:r w:rsidR="009647C1">
        <w:rPr>
          <w:i/>
        </w:rPr>
        <w:t>4</w:t>
      </w:r>
      <w:r>
        <w:rPr>
          <w:i/>
        </w:rPr>
        <w:t xml:space="preserve"> năm 201</w:t>
      </w:r>
      <w:r w:rsidR="009647C1">
        <w:rPr>
          <w:i/>
        </w:rPr>
        <w:t>8</w:t>
      </w:r>
    </w:p>
    <w:p w14:paraId="4E5FE089" w14:textId="77777777" w:rsidR="00225485" w:rsidRDefault="00225485" w:rsidP="008B48AF">
      <w:pPr>
        <w:rPr>
          <w:b/>
          <w:sz w:val="56"/>
          <w:szCs w:val="64"/>
        </w:rPr>
        <w:sectPr w:rsidR="00225485" w:rsidSect="008B42B2">
          <w:footerReference w:type="default" r:id="rId9"/>
          <w:pgSz w:w="11906" w:h="16838"/>
          <w:pgMar w:top="994" w:right="1411" w:bottom="994" w:left="1987" w:header="706" w:footer="706" w:gutter="0"/>
          <w:cols w:space="708"/>
          <w:titlePg/>
          <w:docGrid w:linePitch="360"/>
        </w:sectPr>
      </w:pPr>
    </w:p>
    <w:p w14:paraId="4F35BCE3" w14:textId="77777777" w:rsidR="0083041C" w:rsidRDefault="0083041C" w:rsidP="008B48AF">
      <w:pPr>
        <w:ind w:left="0" w:firstLine="0"/>
        <w:rPr>
          <w:b/>
          <w:sz w:val="52"/>
        </w:rPr>
      </w:pPr>
    </w:p>
    <w:p w14:paraId="5B9C377D" w14:textId="77777777" w:rsidR="003C6C1D" w:rsidRDefault="003C6C1D" w:rsidP="008B48AF">
      <w:pPr>
        <w:spacing w:after="160" w:line="259" w:lineRule="auto"/>
        <w:ind w:left="0" w:firstLine="0"/>
        <w:jc w:val="left"/>
      </w:pPr>
    </w:p>
    <w:sdt>
      <w:sdtPr>
        <w:rPr>
          <w:rFonts w:ascii="Times New Roman" w:eastAsia="Times New Roman" w:hAnsi="Times New Roman" w:cs="Times New Roman"/>
          <w:color w:val="auto"/>
          <w:sz w:val="26"/>
          <w:szCs w:val="24"/>
        </w:rPr>
        <w:id w:val="1185402772"/>
        <w:docPartObj>
          <w:docPartGallery w:val="Table of Contents"/>
          <w:docPartUnique/>
        </w:docPartObj>
      </w:sdtPr>
      <w:sdtEndPr>
        <w:rPr>
          <w:b/>
          <w:bCs/>
          <w:noProof/>
          <w:sz w:val="28"/>
        </w:rPr>
      </w:sdtEndPr>
      <w:sdtContent>
        <w:p w14:paraId="1309AD40" w14:textId="77777777" w:rsidR="003C6C1D" w:rsidRPr="003C6C1D" w:rsidRDefault="003C6C1D" w:rsidP="003C6C1D">
          <w:pPr>
            <w:pStyle w:val="TOCHeading"/>
            <w:jc w:val="center"/>
            <w:rPr>
              <w:rFonts w:ascii="Times New Roman" w:hAnsi="Times New Roman" w:cs="Times New Roman"/>
              <w:b/>
              <w:sz w:val="44"/>
            </w:rPr>
          </w:pPr>
          <w:r w:rsidRPr="003C6C1D">
            <w:rPr>
              <w:rFonts w:ascii="Times New Roman" w:hAnsi="Times New Roman" w:cs="Times New Roman"/>
              <w:b/>
              <w:sz w:val="44"/>
            </w:rPr>
            <w:t>MỤC LỤC</w:t>
          </w:r>
        </w:p>
        <w:p w14:paraId="6EF5CFDB" w14:textId="2FD7D98E" w:rsidR="00E57641" w:rsidRDefault="003C6C1D">
          <w:pPr>
            <w:pStyle w:val="TOC1"/>
            <w:rPr>
              <w:ins w:id="1" w:author="Anh Hoang" w:date="2018-04-03T00:13: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2" w:author="Anh Hoang" w:date="2018-04-03T00:13:00Z">
            <w:r w:rsidR="00E57641" w:rsidRPr="00A17DE1">
              <w:rPr>
                <w:rStyle w:val="Hyperlink"/>
                <w:rFonts w:eastAsiaTheme="majorEastAsia"/>
                <w:noProof/>
              </w:rPr>
              <w:fldChar w:fldCharType="begin"/>
            </w:r>
            <w:r w:rsidR="00E57641" w:rsidRPr="00A17DE1">
              <w:rPr>
                <w:rStyle w:val="Hyperlink"/>
                <w:rFonts w:eastAsiaTheme="majorEastAsia"/>
                <w:noProof/>
              </w:rPr>
              <w:instrText xml:space="preserve"> </w:instrText>
            </w:r>
            <w:r w:rsidR="00E57641">
              <w:rPr>
                <w:noProof/>
              </w:rPr>
              <w:instrText>HYPERLINK \l "_Toc510477750"</w:instrText>
            </w:r>
            <w:r w:rsidR="00E57641" w:rsidRPr="00A17DE1">
              <w:rPr>
                <w:rStyle w:val="Hyperlink"/>
                <w:rFonts w:eastAsiaTheme="majorEastAsia"/>
                <w:noProof/>
              </w:rPr>
              <w:instrText xml:space="preserve"> </w:instrText>
            </w:r>
            <w:r w:rsidR="00E57641" w:rsidRPr="00A17DE1">
              <w:rPr>
                <w:rStyle w:val="Hyperlink"/>
                <w:rFonts w:eastAsiaTheme="majorEastAsia"/>
                <w:noProof/>
              </w:rPr>
              <w:fldChar w:fldCharType="separate"/>
            </w:r>
            <w:r w:rsidR="00E57641" w:rsidRPr="00A17DE1">
              <w:rPr>
                <w:rStyle w:val="Hyperlink"/>
                <w:rFonts w:eastAsiaTheme="majorEastAsia"/>
                <w:noProof/>
              </w:rPr>
              <w:t>Giới thiệu về pin mặt trời</w:t>
            </w:r>
            <w:r w:rsidR="00E57641">
              <w:rPr>
                <w:noProof/>
                <w:webHidden/>
              </w:rPr>
              <w:tab/>
            </w:r>
            <w:r w:rsidR="00E57641">
              <w:rPr>
                <w:noProof/>
                <w:webHidden/>
              </w:rPr>
              <w:fldChar w:fldCharType="begin"/>
            </w:r>
            <w:r w:rsidR="00E57641">
              <w:rPr>
                <w:noProof/>
                <w:webHidden/>
              </w:rPr>
              <w:instrText xml:space="preserve"> PAGEREF _Toc510477750 \h </w:instrText>
            </w:r>
          </w:ins>
          <w:r w:rsidR="00E57641">
            <w:rPr>
              <w:noProof/>
              <w:webHidden/>
            </w:rPr>
          </w:r>
          <w:r w:rsidR="00E57641">
            <w:rPr>
              <w:noProof/>
              <w:webHidden/>
            </w:rPr>
            <w:fldChar w:fldCharType="separate"/>
          </w:r>
          <w:ins w:id="3" w:author="Anh Hoang" w:date="2018-04-03T00:13:00Z">
            <w:r w:rsidR="00E57641">
              <w:rPr>
                <w:noProof/>
                <w:webHidden/>
              </w:rPr>
              <w:t>2</w:t>
            </w:r>
            <w:r w:rsidR="00E57641">
              <w:rPr>
                <w:noProof/>
                <w:webHidden/>
              </w:rPr>
              <w:fldChar w:fldCharType="end"/>
            </w:r>
            <w:r w:rsidR="00E57641" w:rsidRPr="00A17DE1">
              <w:rPr>
                <w:rStyle w:val="Hyperlink"/>
                <w:rFonts w:eastAsiaTheme="majorEastAsia"/>
                <w:noProof/>
              </w:rPr>
              <w:fldChar w:fldCharType="end"/>
            </w:r>
          </w:ins>
        </w:p>
        <w:p w14:paraId="6733EF2E" w14:textId="7DF547FC" w:rsidR="00E57641" w:rsidRDefault="00E57641">
          <w:pPr>
            <w:pStyle w:val="TOC1"/>
            <w:rPr>
              <w:ins w:id="4" w:author="Anh Hoang" w:date="2018-04-03T00:13:00Z"/>
              <w:rFonts w:asciiTheme="minorHAnsi" w:eastAsiaTheme="minorEastAsia" w:hAnsiTheme="minorHAnsi" w:cstheme="minorBidi"/>
              <w:noProof/>
              <w:sz w:val="22"/>
              <w:szCs w:val="22"/>
            </w:rPr>
          </w:pPr>
          <w:ins w:id="5"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"_Toc510477751"</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I.</w:t>
            </w:r>
            <w:r>
              <w:rPr>
                <w:rFonts w:asciiTheme="minorHAnsi" w:eastAsiaTheme="minorEastAsia" w:hAnsiTheme="minorHAnsi" w:cstheme="minorBidi"/>
                <w:noProof/>
                <w:sz w:val="22"/>
                <w:szCs w:val="22"/>
              </w:rPr>
              <w:tab/>
            </w:r>
            <w:r w:rsidRPr="00A17DE1">
              <w:rPr>
                <w:rStyle w:val="Hyperlink"/>
                <w:rFonts w:eastAsiaTheme="majorEastAsia"/>
                <w:noProof/>
                <w:shd w:val="clear" w:color="auto" w:fill="FFFFFF"/>
              </w:rPr>
              <w:t>Công nghệ sản xuất pin năng lượng mặt trời DSSC</w:t>
            </w:r>
            <w:r>
              <w:rPr>
                <w:noProof/>
                <w:webHidden/>
              </w:rPr>
              <w:tab/>
            </w:r>
            <w:r>
              <w:rPr>
                <w:noProof/>
                <w:webHidden/>
              </w:rPr>
              <w:fldChar w:fldCharType="begin"/>
            </w:r>
            <w:r>
              <w:rPr>
                <w:noProof/>
                <w:webHidden/>
              </w:rPr>
              <w:instrText xml:space="preserve"> PAGEREF _Toc510477751 \h </w:instrText>
            </w:r>
          </w:ins>
          <w:r>
            <w:rPr>
              <w:noProof/>
              <w:webHidden/>
            </w:rPr>
          </w:r>
          <w:r>
            <w:rPr>
              <w:noProof/>
              <w:webHidden/>
            </w:rPr>
            <w:fldChar w:fldCharType="separate"/>
          </w:r>
          <w:ins w:id="6" w:author="Anh Hoang" w:date="2018-04-03T00:13:00Z">
            <w:r>
              <w:rPr>
                <w:noProof/>
                <w:webHidden/>
              </w:rPr>
              <w:t>3</w:t>
            </w:r>
            <w:r>
              <w:rPr>
                <w:noProof/>
                <w:webHidden/>
              </w:rPr>
              <w:fldChar w:fldCharType="end"/>
            </w:r>
            <w:r w:rsidRPr="00A17DE1">
              <w:rPr>
                <w:rStyle w:val="Hyperlink"/>
                <w:rFonts w:eastAsiaTheme="majorEastAsia"/>
                <w:noProof/>
              </w:rPr>
              <w:fldChar w:fldCharType="end"/>
            </w:r>
          </w:ins>
        </w:p>
        <w:p w14:paraId="4E6BA3D5" w14:textId="01DA6E62" w:rsidR="00E57641" w:rsidRDefault="00E57641">
          <w:pPr>
            <w:pStyle w:val="TOC2"/>
            <w:tabs>
              <w:tab w:val="left" w:pos="1100"/>
              <w:tab w:val="right" w:leader="dot" w:pos="9379"/>
            </w:tabs>
            <w:rPr>
              <w:ins w:id="7" w:author="Anh Hoang" w:date="2018-04-03T00:13:00Z"/>
              <w:rFonts w:asciiTheme="minorHAnsi" w:eastAsiaTheme="minorEastAsia" w:hAnsiTheme="minorHAnsi" w:cstheme="minorBidi"/>
              <w:noProof/>
              <w:sz w:val="22"/>
              <w:szCs w:val="22"/>
            </w:rPr>
          </w:pPr>
          <w:ins w:id="8"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"_Toc510477752"</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1.</w:t>
            </w:r>
            <w:r>
              <w:rPr>
                <w:rFonts w:asciiTheme="minorHAnsi" w:eastAsiaTheme="minorEastAsia" w:hAnsiTheme="minorHAnsi" w:cstheme="minorBidi"/>
                <w:noProof/>
                <w:sz w:val="22"/>
                <w:szCs w:val="22"/>
              </w:rPr>
              <w:tab/>
            </w:r>
            <w:r w:rsidRPr="00A17DE1">
              <w:rPr>
                <w:rStyle w:val="Hyperlink"/>
                <w:rFonts w:eastAsiaTheme="majorEastAsia"/>
                <w:noProof/>
              </w:rPr>
              <w:t>Phân tích đặc tính kỹ thuật của công nghệ</w:t>
            </w:r>
            <w:r>
              <w:rPr>
                <w:noProof/>
                <w:webHidden/>
              </w:rPr>
              <w:tab/>
            </w:r>
            <w:r>
              <w:rPr>
                <w:noProof/>
                <w:webHidden/>
              </w:rPr>
              <w:fldChar w:fldCharType="begin"/>
            </w:r>
            <w:r>
              <w:rPr>
                <w:noProof/>
                <w:webHidden/>
              </w:rPr>
              <w:instrText xml:space="preserve"> PAGEREF _Toc510477752 \h </w:instrText>
            </w:r>
          </w:ins>
          <w:r>
            <w:rPr>
              <w:noProof/>
              <w:webHidden/>
            </w:rPr>
          </w:r>
          <w:r>
            <w:rPr>
              <w:noProof/>
              <w:webHidden/>
            </w:rPr>
            <w:fldChar w:fldCharType="separate"/>
          </w:r>
          <w:ins w:id="9" w:author="Anh Hoang" w:date="2018-04-03T00:13:00Z">
            <w:r>
              <w:rPr>
                <w:noProof/>
                <w:webHidden/>
              </w:rPr>
              <w:t>3</w:t>
            </w:r>
            <w:r>
              <w:rPr>
                <w:noProof/>
                <w:webHidden/>
              </w:rPr>
              <w:fldChar w:fldCharType="end"/>
            </w:r>
            <w:r w:rsidRPr="00A17DE1">
              <w:rPr>
                <w:rStyle w:val="Hyperlink"/>
                <w:rFonts w:eastAsiaTheme="majorEastAsia"/>
                <w:noProof/>
              </w:rPr>
              <w:fldChar w:fldCharType="end"/>
            </w:r>
          </w:ins>
        </w:p>
        <w:p w14:paraId="12790058" w14:textId="5E24B37A" w:rsidR="00E57641" w:rsidRDefault="00E57641">
          <w:pPr>
            <w:pStyle w:val="TOC3"/>
            <w:tabs>
              <w:tab w:val="left" w:pos="1540"/>
              <w:tab w:val="right" w:leader="dot" w:pos="9379"/>
            </w:tabs>
            <w:rPr>
              <w:ins w:id="10" w:author="Anh Hoang" w:date="2018-04-03T00:13:00Z"/>
              <w:rFonts w:asciiTheme="minorHAnsi" w:eastAsiaTheme="minorEastAsia" w:hAnsiTheme="minorHAnsi" w:cstheme="minorBidi"/>
              <w:noProof/>
              <w:sz w:val="22"/>
              <w:szCs w:val="22"/>
            </w:rPr>
          </w:pPr>
          <w:ins w:id="11"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"_Toc510477753"</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1.1</w:t>
            </w:r>
            <w:r>
              <w:rPr>
                <w:rFonts w:asciiTheme="minorHAnsi" w:eastAsiaTheme="minorEastAsia" w:hAnsiTheme="minorHAnsi" w:cstheme="minorBidi"/>
                <w:noProof/>
                <w:sz w:val="22"/>
                <w:szCs w:val="22"/>
              </w:rPr>
              <w:tab/>
            </w:r>
            <w:r w:rsidRPr="00A17DE1">
              <w:rPr>
                <w:rStyle w:val="Hyperlink"/>
                <w:rFonts w:eastAsiaTheme="majorEastAsia"/>
                <w:noProof/>
              </w:rPr>
              <w:t>Mô tả  đặc điểm công nghệ</w:t>
            </w:r>
            <w:r>
              <w:rPr>
                <w:noProof/>
                <w:webHidden/>
              </w:rPr>
              <w:tab/>
            </w:r>
            <w:r>
              <w:rPr>
                <w:noProof/>
                <w:webHidden/>
              </w:rPr>
              <w:fldChar w:fldCharType="begin"/>
            </w:r>
            <w:r>
              <w:rPr>
                <w:noProof/>
                <w:webHidden/>
              </w:rPr>
              <w:instrText xml:space="preserve"> PAGEREF _Toc510477753 \h </w:instrText>
            </w:r>
          </w:ins>
          <w:r>
            <w:rPr>
              <w:noProof/>
              <w:webHidden/>
            </w:rPr>
          </w:r>
          <w:r>
            <w:rPr>
              <w:noProof/>
              <w:webHidden/>
            </w:rPr>
            <w:fldChar w:fldCharType="separate"/>
          </w:r>
          <w:ins w:id="12" w:author="Anh Hoang" w:date="2018-04-03T00:13:00Z">
            <w:r>
              <w:rPr>
                <w:noProof/>
                <w:webHidden/>
              </w:rPr>
              <w:t>3</w:t>
            </w:r>
            <w:r>
              <w:rPr>
                <w:noProof/>
                <w:webHidden/>
              </w:rPr>
              <w:fldChar w:fldCharType="end"/>
            </w:r>
            <w:r w:rsidRPr="00A17DE1">
              <w:rPr>
                <w:rStyle w:val="Hyperlink"/>
                <w:rFonts w:eastAsiaTheme="majorEastAsia"/>
                <w:noProof/>
              </w:rPr>
              <w:fldChar w:fldCharType="end"/>
            </w:r>
          </w:ins>
        </w:p>
        <w:p w14:paraId="470EDAE7" w14:textId="35BA84D6" w:rsidR="00E57641" w:rsidRDefault="00E57641">
          <w:pPr>
            <w:pStyle w:val="TOC3"/>
            <w:tabs>
              <w:tab w:val="left" w:pos="1540"/>
              <w:tab w:val="right" w:leader="dot" w:pos="9379"/>
            </w:tabs>
            <w:rPr>
              <w:ins w:id="13" w:author="Anh Hoang" w:date="2018-04-03T00:13:00Z"/>
              <w:rFonts w:asciiTheme="minorHAnsi" w:eastAsiaTheme="minorEastAsia" w:hAnsiTheme="minorHAnsi" w:cstheme="minorBidi"/>
              <w:noProof/>
              <w:sz w:val="22"/>
              <w:szCs w:val="22"/>
            </w:rPr>
          </w:pPr>
          <w:ins w:id="14"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"_Toc510477754"</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1.2</w:t>
            </w:r>
            <w:r>
              <w:rPr>
                <w:rFonts w:asciiTheme="minorHAnsi" w:eastAsiaTheme="minorEastAsia" w:hAnsiTheme="minorHAnsi" w:cstheme="minorBidi"/>
                <w:noProof/>
                <w:sz w:val="22"/>
                <w:szCs w:val="22"/>
              </w:rPr>
              <w:tab/>
            </w:r>
            <w:r w:rsidRPr="00A17DE1">
              <w:rPr>
                <w:rStyle w:val="Hyperlink"/>
                <w:rFonts w:eastAsiaTheme="majorEastAsia"/>
                <w:noProof/>
              </w:rPr>
              <w:t>Thực trạng kỹ thuật của công nghệ</w:t>
            </w:r>
            <w:r>
              <w:rPr>
                <w:noProof/>
                <w:webHidden/>
              </w:rPr>
              <w:tab/>
            </w:r>
            <w:r>
              <w:rPr>
                <w:noProof/>
                <w:webHidden/>
              </w:rPr>
              <w:fldChar w:fldCharType="begin"/>
            </w:r>
            <w:r>
              <w:rPr>
                <w:noProof/>
                <w:webHidden/>
              </w:rPr>
              <w:instrText xml:space="preserve"> PAGEREF _Toc510477754 \h </w:instrText>
            </w:r>
          </w:ins>
          <w:r>
            <w:rPr>
              <w:noProof/>
              <w:webHidden/>
            </w:rPr>
          </w:r>
          <w:r>
            <w:rPr>
              <w:noProof/>
              <w:webHidden/>
            </w:rPr>
            <w:fldChar w:fldCharType="separate"/>
          </w:r>
          <w:ins w:id="15" w:author="Anh Hoang" w:date="2018-04-03T00:13:00Z">
            <w:r>
              <w:rPr>
                <w:noProof/>
                <w:webHidden/>
              </w:rPr>
              <w:t>4</w:t>
            </w:r>
            <w:r>
              <w:rPr>
                <w:noProof/>
                <w:webHidden/>
              </w:rPr>
              <w:fldChar w:fldCharType="end"/>
            </w:r>
            <w:r w:rsidRPr="00A17DE1">
              <w:rPr>
                <w:rStyle w:val="Hyperlink"/>
                <w:rFonts w:eastAsiaTheme="majorEastAsia"/>
                <w:noProof/>
              </w:rPr>
              <w:fldChar w:fldCharType="end"/>
            </w:r>
          </w:ins>
        </w:p>
        <w:p w14:paraId="1FF0ACD5" w14:textId="39C96EB1" w:rsidR="00E57641" w:rsidRDefault="00E57641">
          <w:pPr>
            <w:pStyle w:val="TOC3"/>
            <w:tabs>
              <w:tab w:val="left" w:pos="1540"/>
              <w:tab w:val="right" w:leader="dot" w:pos="9379"/>
            </w:tabs>
            <w:rPr>
              <w:ins w:id="16" w:author="Anh Hoang" w:date="2018-04-03T00:13:00Z"/>
              <w:rFonts w:asciiTheme="minorHAnsi" w:eastAsiaTheme="minorEastAsia" w:hAnsiTheme="minorHAnsi" w:cstheme="minorBidi"/>
              <w:noProof/>
              <w:sz w:val="22"/>
              <w:szCs w:val="22"/>
            </w:rPr>
          </w:pPr>
          <w:ins w:id="17"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"_Toc510477755"</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1.3</w:t>
            </w:r>
            <w:r>
              <w:rPr>
                <w:rFonts w:asciiTheme="minorHAnsi" w:eastAsiaTheme="minorEastAsia" w:hAnsiTheme="minorHAnsi" w:cstheme="minorBidi"/>
                <w:noProof/>
                <w:sz w:val="22"/>
                <w:szCs w:val="22"/>
              </w:rPr>
              <w:tab/>
            </w:r>
            <w:r w:rsidRPr="00A17DE1">
              <w:rPr>
                <w:rStyle w:val="Hyperlink"/>
                <w:rFonts w:eastAsiaTheme="majorEastAsia"/>
                <w:noProof/>
              </w:rPr>
              <w:t>Các sáng chế/giải pháp hữu ích/giải pháp kỹ thuật có liên quan tới công nghệ</w:t>
            </w:r>
            <w:r>
              <w:rPr>
                <w:noProof/>
                <w:webHidden/>
              </w:rPr>
              <w:tab/>
            </w:r>
            <w:r>
              <w:rPr>
                <w:noProof/>
                <w:webHidden/>
              </w:rPr>
              <w:fldChar w:fldCharType="begin"/>
            </w:r>
            <w:r>
              <w:rPr>
                <w:noProof/>
                <w:webHidden/>
              </w:rPr>
              <w:instrText xml:space="preserve"> PAGEREF _Toc510477755 \h </w:instrText>
            </w:r>
          </w:ins>
          <w:r>
            <w:rPr>
              <w:noProof/>
              <w:webHidden/>
            </w:rPr>
          </w:r>
          <w:r>
            <w:rPr>
              <w:noProof/>
              <w:webHidden/>
            </w:rPr>
            <w:fldChar w:fldCharType="separate"/>
          </w:r>
          <w:ins w:id="18" w:author="Anh Hoang" w:date="2018-04-03T00:13:00Z">
            <w:r>
              <w:rPr>
                <w:noProof/>
                <w:webHidden/>
              </w:rPr>
              <w:t>5</w:t>
            </w:r>
            <w:r>
              <w:rPr>
                <w:noProof/>
                <w:webHidden/>
              </w:rPr>
              <w:fldChar w:fldCharType="end"/>
            </w:r>
            <w:r w:rsidRPr="00A17DE1">
              <w:rPr>
                <w:rStyle w:val="Hyperlink"/>
                <w:rFonts w:eastAsiaTheme="majorEastAsia"/>
                <w:noProof/>
              </w:rPr>
              <w:fldChar w:fldCharType="end"/>
            </w:r>
          </w:ins>
        </w:p>
        <w:p w14:paraId="6F2323D8" w14:textId="02332A2A" w:rsidR="00E57641" w:rsidRDefault="00E57641">
          <w:pPr>
            <w:pStyle w:val="TOC3"/>
            <w:tabs>
              <w:tab w:val="left" w:pos="1540"/>
              <w:tab w:val="right" w:leader="dot" w:pos="9379"/>
            </w:tabs>
            <w:rPr>
              <w:ins w:id="19" w:author="Anh Hoang" w:date="2018-04-03T00:13:00Z"/>
              <w:rFonts w:asciiTheme="minorHAnsi" w:eastAsiaTheme="minorEastAsia" w:hAnsiTheme="minorHAnsi" w:cstheme="minorBidi"/>
              <w:noProof/>
              <w:sz w:val="22"/>
              <w:szCs w:val="22"/>
            </w:rPr>
          </w:pPr>
          <w:ins w:id="20"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"_Toc510477756"</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1.4</w:t>
            </w:r>
            <w:r>
              <w:rPr>
                <w:rFonts w:asciiTheme="minorHAnsi" w:eastAsiaTheme="minorEastAsia" w:hAnsiTheme="minorHAnsi" w:cstheme="minorBidi"/>
                <w:noProof/>
                <w:sz w:val="22"/>
                <w:szCs w:val="22"/>
              </w:rPr>
              <w:tab/>
            </w:r>
            <w:r w:rsidRPr="00A17DE1">
              <w:rPr>
                <w:rStyle w:val="Hyperlink"/>
                <w:rFonts w:eastAsiaTheme="majorEastAsia"/>
                <w:noProof/>
              </w:rPr>
              <w:t>Xu hướng phát triển của công nghệ</w:t>
            </w:r>
            <w:r>
              <w:rPr>
                <w:noProof/>
                <w:webHidden/>
              </w:rPr>
              <w:tab/>
            </w:r>
            <w:r>
              <w:rPr>
                <w:noProof/>
                <w:webHidden/>
              </w:rPr>
              <w:fldChar w:fldCharType="begin"/>
            </w:r>
            <w:r>
              <w:rPr>
                <w:noProof/>
                <w:webHidden/>
              </w:rPr>
              <w:instrText xml:space="preserve"> PAGEREF _Toc510477756 \h </w:instrText>
            </w:r>
          </w:ins>
          <w:r>
            <w:rPr>
              <w:noProof/>
              <w:webHidden/>
            </w:rPr>
          </w:r>
          <w:r>
            <w:rPr>
              <w:noProof/>
              <w:webHidden/>
            </w:rPr>
            <w:fldChar w:fldCharType="separate"/>
          </w:r>
          <w:ins w:id="21" w:author="Anh Hoang" w:date="2018-04-03T00:13:00Z">
            <w:r>
              <w:rPr>
                <w:noProof/>
                <w:webHidden/>
              </w:rPr>
              <w:t>6</w:t>
            </w:r>
            <w:r>
              <w:rPr>
                <w:noProof/>
                <w:webHidden/>
              </w:rPr>
              <w:fldChar w:fldCharType="end"/>
            </w:r>
            <w:r w:rsidRPr="00A17DE1">
              <w:rPr>
                <w:rStyle w:val="Hyperlink"/>
                <w:rFonts w:eastAsiaTheme="majorEastAsia"/>
                <w:noProof/>
              </w:rPr>
              <w:fldChar w:fldCharType="end"/>
            </w:r>
          </w:ins>
        </w:p>
        <w:p w14:paraId="322305B6" w14:textId="57932656" w:rsidR="00E57641" w:rsidRDefault="00E57641">
          <w:pPr>
            <w:pStyle w:val="TOC2"/>
            <w:tabs>
              <w:tab w:val="left" w:pos="1100"/>
              <w:tab w:val="right" w:leader="dot" w:pos="9379"/>
            </w:tabs>
            <w:rPr>
              <w:ins w:id="22" w:author="Anh Hoang" w:date="2018-04-03T00:13:00Z"/>
              <w:rFonts w:asciiTheme="minorHAnsi" w:eastAsiaTheme="minorEastAsia" w:hAnsiTheme="minorHAnsi" w:cstheme="minorBidi"/>
              <w:noProof/>
              <w:sz w:val="22"/>
              <w:szCs w:val="22"/>
            </w:rPr>
          </w:pPr>
          <w:ins w:id="23"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"_Toc510477757"</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2.</w:t>
            </w:r>
            <w:r>
              <w:rPr>
                <w:rFonts w:asciiTheme="minorHAnsi" w:eastAsiaTheme="minorEastAsia" w:hAnsiTheme="minorHAnsi" w:cstheme="minorBidi"/>
                <w:noProof/>
                <w:sz w:val="22"/>
                <w:szCs w:val="22"/>
              </w:rPr>
              <w:tab/>
            </w:r>
            <w:r w:rsidRPr="00A17DE1">
              <w:rPr>
                <w:rStyle w:val="Hyperlink"/>
                <w:rFonts w:eastAsiaTheme="majorEastAsia"/>
                <w:noProof/>
              </w:rPr>
              <w:t>Phân tích tính kinh tế của công nghệ</w:t>
            </w:r>
            <w:r>
              <w:rPr>
                <w:noProof/>
                <w:webHidden/>
              </w:rPr>
              <w:tab/>
            </w:r>
            <w:r>
              <w:rPr>
                <w:noProof/>
                <w:webHidden/>
              </w:rPr>
              <w:fldChar w:fldCharType="begin"/>
            </w:r>
            <w:r>
              <w:rPr>
                <w:noProof/>
                <w:webHidden/>
              </w:rPr>
              <w:instrText xml:space="preserve"> PAGEREF _Toc510477757 \h </w:instrText>
            </w:r>
          </w:ins>
          <w:r>
            <w:rPr>
              <w:noProof/>
              <w:webHidden/>
            </w:rPr>
          </w:r>
          <w:r>
            <w:rPr>
              <w:noProof/>
              <w:webHidden/>
            </w:rPr>
            <w:fldChar w:fldCharType="separate"/>
          </w:r>
          <w:ins w:id="24" w:author="Anh Hoang" w:date="2018-04-03T00:13:00Z">
            <w:r>
              <w:rPr>
                <w:noProof/>
                <w:webHidden/>
              </w:rPr>
              <w:t>9</w:t>
            </w:r>
            <w:r>
              <w:rPr>
                <w:noProof/>
                <w:webHidden/>
              </w:rPr>
              <w:fldChar w:fldCharType="end"/>
            </w:r>
            <w:r w:rsidRPr="00A17DE1">
              <w:rPr>
                <w:rStyle w:val="Hyperlink"/>
                <w:rFonts w:eastAsiaTheme="majorEastAsia"/>
                <w:noProof/>
              </w:rPr>
              <w:fldChar w:fldCharType="end"/>
            </w:r>
          </w:ins>
        </w:p>
        <w:p w14:paraId="049EF4DB" w14:textId="5D864B3C" w:rsidR="00E57641" w:rsidRDefault="00E57641">
          <w:pPr>
            <w:pStyle w:val="TOC3"/>
            <w:tabs>
              <w:tab w:val="right" w:leader="dot" w:pos="9379"/>
            </w:tabs>
            <w:rPr>
              <w:ins w:id="25" w:author="Anh Hoang" w:date="2018-04-03T00:13:00Z"/>
              <w:rFonts w:asciiTheme="minorHAnsi" w:eastAsiaTheme="minorEastAsia" w:hAnsiTheme="minorHAnsi" w:cstheme="minorBidi"/>
              <w:noProof/>
              <w:sz w:val="22"/>
              <w:szCs w:val="22"/>
            </w:rPr>
          </w:pPr>
          <w:ins w:id="26"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"_Toc510477758"</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2.1 Yếu tố thuộc về chính sách (vĩ mô)</w:t>
            </w:r>
            <w:r>
              <w:rPr>
                <w:noProof/>
                <w:webHidden/>
              </w:rPr>
              <w:tab/>
            </w:r>
            <w:r>
              <w:rPr>
                <w:noProof/>
                <w:webHidden/>
              </w:rPr>
              <w:fldChar w:fldCharType="begin"/>
            </w:r>
            <w:r>
              <w:rPr>
                <w:noProof/>
                <w:webHidden/>
              </w:rPr>
              <w:instrText xml:space="preserve"> PAGEREF _Toc510477758 \h </w:instrText>
            </w:r>
          </w:ins>
          <w:r>
            <w:rPr>
              <w:noProof/>
              <w:webHidden/>
            </w:rPr>
          </w:r>
          <w:r>
            <w:rPr>
              <w:noProof/>
              <w:webHidden/>
            </w:rPr>
            <w:fldChar w:fldCharType="separate"/>
          </w:r>
          <w:ins w:id="27" w:author="Anh Hoang" w:date="2018-04-03T00:13:00Z">
            <w:r>
              <w:rPr>
                <w:noProof/>
                <w:webHidden/>
              </w:rPr>
              <w:t>9</w:t>
            </w:r>
            <w:r>
              <w:rPr>
                <w:noProof/>
                <w:webHidden/>
              </w:rPr>
              <w:fldChar w:fldCharType="end"/>
            </w:r>
            <w:r w:rsidRPr="00A17DE1">
              <w:rPr>
                <w:rStyle w:val="Hyperlink"/>
                <w:rFonts w:eastAsiaTheme="majorEastAsia"/>
                <w:noProof/>
              </w:rPr>
              <w:fldChar w:fldCharType="end"/>
            </w:r>
          </w:ins>
        </w:p>
        <w:p w14:paraId="612431F3" w14:textId="50990287" w:rsidR="00E57641" w:rsidRDefault="00E57641">
          <w:pPr>
            <w:pStyle w:val="TOC3"/>
            <w:tabs>
              <w:tab w:val="right" w:leader="dot" w:pos="9379"/>
            </w:tabs>
            <w:rPr>
              <w:ins w:id="28" w:author="Anh Hoang" w:date="2018-04-03T00:13:00Z"/>
              <w:rFonts w:asciiTheme="minorHAnsi" w:eastAsiaTheme="minorEastAsia" w:hAnsiTheme="minorHAnsi" w:cstheme="minorBidi"/>
              <w:noProof/>
              <w:sz w:val="22"/>
              <w:szCs w:val="22"/>
            </w:rPr>
          </w:pPr>
          <w:ins w:id="29"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"_Toc510477759"</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2.2 Các nhà cung cấp công nghệ</w:t>
            </w:r>
            <w:r>
              <w:rPr>
                <w:noProof/>
                <w:webHidden/>
              </w:rPr>
              <w:tab/>
            </w:r>
            <w:r>
              <w:rPr>
                <w:noProof/>
                <w:webHidden/>
              </w:rPr>
              <w:fldChar w:fldCharType="begin"/>
            </w:r>
            <w:r>
              <w:rPr>
                <w:noProof/>
                <w:webHidden/>
              </w:rPr>
              <w:instrText xml:space="preserve"> PAGEREF _Toc510477759 \h </w:instrText>
            </w:r>
          </w:ins>
          <w:r>
            <w:rPr>
              <w:noProof/>
              <w:webHidden/>
            </w:rPr>
          </w:r>
          <w:r>
            <w:rPr>
              <w:noProof/>
              <w:webHidden/>
            </w:rPr>
            <w:fldChar w:fldCharType="separate"/>
          </w:r>
          <w:ins w:id="30" w:author="Anh Hoang" w:date="2018-04-03T00:13:00Z">
            <w:r>
              <w:rPr>
                <w:noProof/>
                <w:webHidden/>
              </w:rPr>
              <w:t>9</w:t>
            </w:r>
            <w:r>
              <w:rPr>
                <w:noProof/>
                <w:webHidden/>
              </w:rPr>
              <w:fldChar w:fldCharType="end"/>
            </w:r>
            <w:r w:rsidRPr="00A17DE1">
              <w:rPr>
                <w:rStyle w:val="Hyperlink"/>
                <w:rFonts w:eastAsiaTheme="majorEastAsia"/>
                <w:noProof/>
              </w:rPr>
              <w:fldChar w:fldCharType="end"/>
            </w:r>
          </w:ins>
        </w:p>
        <w:p w14:paraId="449D208D" w14:textId="165D921F" w:rsidR="00E57641" w:rsidRDefault="00E57641">
          <w:pPr>
            <w:pStyle w:val="TOC3"/>
            <w:tabs>
              <w:tab w:val="right" w:leader="dot" w:pos="9379"/>
            </w:tabs>
            <w:rPr>
              <w:ins w:id="31" w:author="Anh Hoang" w:date="2018-04-03T00:13:00Z"/>
              <w:rFonts w:asciiTheme="minorHAnsi" w:eastAsiaTheme="minorEastAsia" w:hAnsiTheme="minorHAnsi" w:cstheme="minorBidi"/>
              <w:noProof/>
              <w:sz w:val="22"/>
              <w:szCs w:val="22"/>
            </w:rPr>
          </w:pPr>
          <w:ins w:id="32"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"_Toc510477760"</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2.3 Các công nghệ thay thế</w:t>
            </w:r>
            <w:r>
              <w:rPr>
                <w:noProof/>
                <w:webHidden/>
              </w:rPr>
              <w:tab/>
            </w:r>
            <w:r>
              <w:rPr>
                <w:noProof/>
                <w:webHidden/>
              </w:rPr>
              <w:fldChar w:fldCharType="begin"/>
            </w:r>
            <w:r>
              <w:rPr>
                <w:noProof/>
                <w:webHidden/>
              </w:rPr>
              <w:instrText xml:space="preserve"> PAGEREF _Toc510477760 \h </w:instrText>
            </w:r>
          </w:ins>
          <w:r>
            <w:rPr>
              <w:noProof/>
              <w:webHidden/>
            </w:rPr>
          </w:r>
          <w:r>
            <w:rPr>
              <w:noProof/>
              <w:webHidden/>
            </w:rPr>
            <w:fldChar w:fldCharType="separate"/>
          </w:r>
          <w:ins w:id="33" w:author="Anh Hoang" w:date="2018-04-03T00:13:00Z">
            <w:r>
              <w:rPr>
                <w:noProof/>
                <w:webHidden/>
              </w:rPr>
              <w:t>9</w:t>
            </w:r>
            <w:r>
              <w:rPr>
                <w:noProof/>
                <w:webHidden/>
              </w:rPr>
              <w:fldChar w:fldCharType="end"/>
            </w:r>
            <w:r w:rsidRPr="00A17DE1">
              <w:rPr>
                <w:rStyle w:val="Hyperlink"/>
                <w:rFonts w:eastAsiaTheme="majorEastAsia"/>
                <w:noProof/>
              </w:rPr>
              <w:fldChar w:fldCharType="end"/>
            </w:r>
          </w:ins>
        </w:p>
        <w:p w14:paraId="5AF6A2EE" w14:textId="4B43F281" w:rsidR="00E57641" w:rsidRDefault="00E57641">
          <w:pPr>
            <w:pStyle w:val="TOC3"/>
            <w:tabs>
              <w:tab w:val="right" w:leader="dot" w:pos="9379"/>
            </w:tabs>
            <w:rPr>
              <w:ins w:id="34" w:author="Anh Hoang" w:date="2018-04-03T00:13:00Z"/>
              <w:rFonts w:asciiTheme="minorHAnsi" w:eastAsiaTheme="minorEastAsia" w:hAnsiTheme="minorHAnsi" w:cstheme="minorBidi"/>
              <w:noProof/>
              <w:sz w:val="22"/>
              <w:szCs w:val="22"/>
            </w:rPr>
          </w:pPr>
          <w:ins w:id="35"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"_Toc510477761"</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 xml:space="preserve">2.4 </w:t>
            </w:r>
            <w:r w:rsidRPr="00A17DE1">
              <w:rPr>
                <w:rStyle w:val="Hyperlink"/>
                <w:rFonts w:eastAsiaTheme="majorEastAsia"/>
                <w:noProof/>
                <w:shd w:val="clear" w:color="auto" w:fill="FFFFFF"/>
              </w:rPr>
              <w:t>Nhu cầu của thị trường</w:t>
            </w:r>
            <w:r>
              <w:rPr>
                <w:noProof/>
                <w:webHidden/>
              </w:rPr>
              <w:tab/>
            </w:r>
            <w:r>
              <w:rPr>
                <w:noProof/>
                <w:webHidden/>
              </w:rPr>
              <w:fldChar w:fldCharType="begin"/>
            </w:r>
            <w:r>
              <w:rPr>
                <w:noProof/>
                <w:webHidden/>
              </w:rPr>
              <w:instrText xml:space="preserve"> PAGEREF _Toc510477761 \h </w:instrText>
            </w:r>
          </w:ins>
          <w:r>
            <w:rPr>
              <w:noProof/>
              <w:webHidden/>
            </w:rPr>
          </w:r>
          <w:r>
            <w:rPr>
              <w:noProof/>
              <w:webHidden/>
            </w:rPr>
            <w:fldChar w:fldCharType="separate"/>
          </w:r>
          <w:ins w:id="36" w:author="Anh Hoang" w:date="2018-04-03T00:13:00Z">
            <w:r>
              <w:rPr>
                <w:noProof/>
                <w:webHidden/>
              </w:rPr>
              <w:t>10</w:t>
            </w:r>
            <w:r>
              <w:rPr>
                <w:noProof/>
                <w:webHidden/>
              </w:rPr>
              <w:fldChar w:fldCharType="end"/>
            </w:r>
            <w:r w:rsidRPr="00A17DE1">
              <w:rPr>
                <w:rStyle w:val="Hyperlink"/>
                <w:rFonts w:eastAsiaTheme="majorEastAsia"/>
                <w:noProof/>
              </w:rPr>
              <w:fldChar w:fldCharType="end"/>
            </w:r>
          </w:ins>
        </w:p>
        <w:p w14:paraId="42D558E8" w14:textId="229B93E6" w:rsidR="00E57641" w:rsidRDefault="00E57641">
          <w:pPr>
            <w:pStyle w:val="TOC3"/>
            <w:tabs>
              <w:tab w:val="right" w:leader="dot" w:pos="9379"/>
            </w:tabs>
            <w:rPr>
              <w:ins w:id="37" w:author="Anh Hoang" w:date="2018-04-03T00:13:00Z"/>
              <w:rFonts w:asciiTheme="minorHAnsi" w:eastAsiaTheme="minorEastAsia" w:hAnsiTheme="minorHAnsi" w:cstheme="minorBidi"/>
              <w:noProof/>
              <w:sz w:val="22"/>
              <w:szCs w:val="22"/>
            </w:rPr>
          </w:pPr>
          <w:ins w:id="38"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"_Toc510477762"</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 xml:space="preserve">2.5 </w:t>
            </w:r>
            <w:r w:rsidRPr="00A17DE1">
              <w:rPr>
                <w:rStyle w:val="Hyperlink"/>
                <w:rFonts w:eastAsiaTheme="majorEastAsia"/>
                <w:noProof/>
                <w:shd w:val="clear" w:color="auto" w:fill="FFFFFF"/>
              </w:rPr>
              <w:t>Khả năng thương mại hóa của công nghệ</w:t>
            </w:r>
            <w:r>
              <w:rPr>
                <w:noProof/>
                <w:webHidden/>
              </w:rPr>
              <w:tab/>
            </w:r>
            <w:r>
              <w:rPr>
                <w:noProof/>
                <w:webHidden/>
              </w:rPr>
              <w:fldChar w:fldCharType="begin"/>
            </w:r>
            <w:r>
              <w:rPr>
                <w:noProof/>
                <w:webHidden/>
              </w:rPr>
              <w:instrText xml:space="preserve"> PAGEREF _Toc510477762 \h </w:instrText>
            </w:r>
          </w:ins>
          <w:r>
            <w:rPr>
              <w:noProof/>
              <w:webHidden/>
            </w:rPr>
          </w:r>
          <w:r>
            <w:rPr>
              <w:noProof/>
              <w:webHidden/>
            </w:rPr>
            <w:fldChar w:fldCharType="separate"/>
          </w:r>
          <w:ins w:id="39" w:author="Anh Hoang" w:date="2018-04-03T00:13:00Z">
            <w:r>
              <w:rPr>
                <w:noProof/>
                <w:webHidden/>
              </w:rPr>
              <w:t>10</w:t>
            </w:r>
            <w:r>
              <w:rPr>
                <w:noProof/>
                <w:webHidden/>
              </w:rPr>
              <w:fldChar w:fldCharType="end"/>
            </w:r>
            <w:r w:rsidRPr="00A17DE1">
              <w:rPr>
                <w:rStyle w:val="Hyperlink"/>
                <w:rFonts w:eastAsiaTheme="majorEastAsia"/>
                <w:noProof/>
              </w:rPr>
              <w:fldChar w:fldCharType="end"/>
            </w:r>
          </w:ins>
        </w:p>
        <w:p w14:paraId="0DC08AF6" w14:textId="5469399D" w:rsidR="00E57641" w:rsidRDefault="00E57641">
          <w:pPr>
            <w:pStyle w:val="TOC2"/>
            <w:tabs>
              <w:tab w:val="left" w:pos="1100"/>
              <w:tab w:val="right" w:leader="dot" w:pos="9379"/>
            </w:tabs>
            <w:rPr>
              <w:ins w:id="40" w:author="Anh Hoang" w:date="2018-04-03T00:13:00Z"/>
              <w:rFonts w:asciiTheme="minorHAnsi" w:eastAsiaTheme="minorEastAsia" w:hAnsiTheme="minorHAnsi" w:cstheme="minorBidi"/>
              <w:noProof/>
              <w:sz w:val="22"/>
              <w:szCs w:val="22"/>
            </w:rPr>
          </w:pPr>
          <w:ins w:id="41"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"_Toc510477763"</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3.</w:t>
            </w:r>
            <w:r>
              <w:rPr>
                <w:rFonts w:asciiTheme="minorHAnsi" w:eastAsiaTheme="minorEastAsia" w:hAnsiTheme="minorHAnsi" w:cstheme="minorBidi"/>
                <w:noProof/>
                <w:sz w:val="22"/>
                <w:szCs w:val="22"/>
              </w:rPr>
              <w:tab/>
            </w:r>
            <w:r w:rsidRPr="00A17DE1">
              <w:rPr>
                <w:rStyle w:val="Hyperlink"/>
                <w:rFonts w:eastAsiaTheme="majorEastAsia"/>
                <w:noProof/>
              </w:rPr>
              <w:t>Xác định lợi thế cạnh tranh của công nghệ</w:t>
            </w:r>
            <w:r>
              <w:rPr>
                <w:noProof/>
                <w:webHidden/>
              </w:rPr>
              <w:tab/>
            </w:r>
            <w:r>
              <w:rPr>
                <w:noProof/>
                <w:webHidden/>
              </w:rPr>
              <w:fldChar w:fldCharType="begin"/>
            </w:r>
            <w:r>
              <w:rPr>
                <w:noProof/>
                <w:webHidden/>
              </w:rPr>
              <w:instrText xml:space="preserve"> PAGEREF _Toc510477763 \h </w:instrText>
            </w:r>
          </w:ins>
          <w:r>
            <w:rPr>
              <w:noProof/>
              <w:webHidden/>
            </w:rPr>
          </w:r>
          <w:r>
            <w:rPr>
              <w:noProof/>
              <w:webHidden/>
            </w:rPr>
            <w:fldChar w:fldCharType="separate"/>
          </w:r>
          <w:ins w:id="42" w:author="Anh Hoang" w:date="2018-04-03T00:13:00Z">
            <w:r>
              <w:rPr>
                <w:noProof/>
                <w:webHidden/>
              </w:rPr>
              <w:t>10</w:t>
            </w:r>
            <w:r>
              <w:rPr>
                <w:noProof/>
                <w:webHidden/>
              </w:rPr>
              <w:fldChar w:fldCharType="end"/>
            </w:r>
            <w:r w:rsidRPr="00A17DE1">
              <w:rPr>
                <w:rStyle w:val="Hyperlink"/>
                <w:rFonts w:eastAsiaTheme="majorEastAsia"/>
                <w:noProof/>
              </w:rPr>
              <w:fldChar w:fldCharType="end"/>
            </w:r>
          </w:ins>
        </w:p>
        <w:p w14:paraId="2E9FA834" w14:textId="3DFEA10F" w:rsidR="00E57641" w:rsidRDefault="00E57641">
          <w:pPr>
            <w:pStyle w:val="TOC3"/>
            <w:tabs>
              <w:tab w:val="right" w:leader="dot" w:pos="9379"/>
            </w:tabs>
            <w:rPr>
              <w:ins w:id="43" w:author="Anh Hoang" w:date="2018-04-03T00:13:00Z"/>
              <w:rFonts w:asciiTheme="minorHAnsi" w:eastAsiaTheme="minorEastAsia" w:hAnsiTheme="minorHAnsi" w:cstheme="minorBidi"/>
              <w:noProof/>
              <w:sz w:val="22"/>
              <w:szCs w:val="22"/>
            </w:rPr>
          </w:pPr>
          <w:ins w:id="44"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"_Toc510477764"</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 xml:space="preserve">3.1 </w:t>
            </w:r>
            <w:r w:rsidRPr="00A17DE1">
              <w:rPr>
                <w:rStyle w:val="Hyperlink"/>
                <w:rFonts w:eastAsiaTheme="majorEastAsia"/>
                <w:noProof/>
                <w:shd w:val="clear" w:color="auto" w:fill="FFFFFF"/>
              </w:rPr>
              <w:t>Điểm mạnh, điểm yếu</w:t>
            </w:r>
            <w:r>
              <w:rPr>
                <w:noProof/>
                <w:webHidden/>
              </w:rPr>
              <w:tab/>
            </w:r>
            <w:r>
              <w:rPr>
                <w:noProof/>
                <w:webHidden/>
              </w:rPr>
              <w:fldChar w:fldCharType="begin"/>
            </w:r>
            <w:r>
              <w:rPr>
                <w:noProof/>
                <w:webHidden/>
              </w:rPr>
              <w:instrText xml:space="preserve"> PAGEREF _Toc510477764 \h </w:instrText>
            </w:r>
          </w:ins>
          <w:r>
            <w:rPr>
              <w:noProof/>
              <w:webHidden/>
            </w:rPr>
          </w:r>
          <w:r>
            <w:rPr>
              <w:noProof/>
              <w:webHidden/>
            </w:rPr>
            <w:fldChar w:fldCharType="separate"/>
          </w:r>
          <w:ins w:id="45" w:author="Anh Hoang" w:date="2018-04-03T00:13:00Z">
            <w:r>
              <w:rPr>
                <w:noProof/>
                <w:webHidden/>
              </w:rPr>
              <w:t>10</w:t>
            </w:r>
            <w:r>
              <w:rPr>
                <w:noProof/>
                <w:webHidden/>
              </w:rPr>
              <w:fldChar w:fldCharType="end"/>
            </w:r>
            <w:r w:rsidRPr="00A17DE1">
              <w:rPr>
                <w:rStyle w:val="Hyperlink"/>
                <w:rFonts w:eastAsiaTheme="majorEastAsia"/>
                <w:noProof/>
              </w:rPr>
              <w:fldChar w:fldCharType="end"/>
            </w:r>
          </w:ins>
        </w:p>
        <w:p w14:paraId="3E04AC81" w14:textId="2F002096" w:rsidR="00E57641" w:rsidRDefault="00E57641">
          <w:pPr>
            <w:pStyle w:val="TOC3"/>
            <w:tabs>
              <w:tab w:val="right" w:leader="dot" w:pos="9379"/>
            </w:tabs>
            <w:rPr>
              <w:ins w:id="46" w:author="Anh Hoang" w:date="2018-04-03T00:13:00Z"/>
              <w:rFonts w:asciiTheme="minorHAnsi" w:eastAsiaTheme="minorEastAsia" w:hAnsiTheme="minorHAnsi" w:cstheme="minorBidi"/>
              <w:noProof/>
              <w:sz w:val="22"/>
              <w:szCs w:val="22"/>
            </w:rPr>
          </w:pPr>
          <w:ins w:id="47"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"_Toc510477765"</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a. Điểm mạnh</w:t>
            </w:r>
            <w:r>
              <w:rPr>
                <w:noProof/>
                <w:webHidden/>
              </w:rPr>
              <w:tab/>
            </w:r>
            <w:r>
              <w:rPr>
                <w:noProof/>
                <w:webHidden/>
              </w:rPr>
              <w:fldChar w:fldCharType="begin"/>
            </w:r>
            <w:r>
              <w:rPr>
                <w:noProof/>
                <w:webHidden/>
              </w:rPr>
              <w:instrText xml:space="preserve"> PAGEREF _Toc510477765 \h </w:instrText>
            </w:r>
          </w:ins>
          <w:r>
            <w:rPr>
              <w:noProof/>
              <w:webHidden/>
            </w:rPr>
          </w:r>
          <w:r>
            <w:rPr>
              <w:noProof/>
              <w:webHidden/>
            </w:rPr>
            <w:fldChar w:fldCharType="separate"/>
          </w:r>
          <w:ins w:id="48" w:author="Anh Hoang" w:date="2018-04-03T00:13:00Z">
            <w:r>
              <w:rPr>
                <w:noProof/>
                <w:webHidden/>
              </w:rPr>
              <w:t>10</w:t>
            </w:r>
            <w:r>
              <w:rPr>
                <w:noProof/>
                <w:webHidden/>
              </w:rPr>
              <w:fldChar w:fldCharType="end"/>
            </w:r>
            <w:r w:rsidRPr="00A17DE1">
              <w:rPr>
                <w:rStyle w:val="Hyperlink"/>
                <w:rFonts w:eastAsiaTheme="majorEastAsia"/>
                <w:noProof/>
              </w:rPr>
              <w:fldChar w:fldCharType="end"/>
            </w:r>
          </w:ins>
        </w:p>
        <w:p w14:paraId="545AB3FE" w14:textId="5F5FC555" w:rsidR="00E57641" w:rsidRDefault="00E57641">
          <w:pPr>
            <w:pStyle w:val="TOC3"/>
            <w:tabs>
              <w:tab w:val="right" w:leader="dot" w:pos="9379"/>
            </w:tabs>
            <w:rPr>
              <w:ins w:id="49" w:author="Anh Hoang" w:date="2018-04-03T00:13:00Z"/>
              <w:rFonts w:asciiTheme="minorHAnsi" w:eastAsiaTheme="minorEastAsia" w:hAnsiTheme="minorHAnsi" w:cstheme="minorBidi"/>
              <w:noProof/>
              <w:sz w:val="22"/>
              <w:szCs w:val="22"/>
            </w:rPr>
          </w:pPr>
          <w:ins w:id="50"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"_Toc510477766"</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b. Điểm yếu</w:t>
            </w:r>
            <w:r>
              <w:rPr>
                <w:noProof/>
                <w:webHidden/>
              </w:rPr>
              <w:tab/>
            </w:r>
            <w:r>
              <w:rPr>
                <w:noProof/>
                <w:webHidden/>
              </w:rPr>
              <w:fldChar w:fldCharType="begin"/>
            </w:r>
            <w:r>
              <w:rPr>
                <w:noProof/>
                <w:webHidden/>
              </w:rPr>
              <w:instrText xml:space="preserve"> PAGEREF _Toc510477766 \h </w:instrText>
            </w:r>
          </w:ins>
          <w:r>
            <w:rPr>
              <w:noProof/>
              <w:webHidden/>
            </w:rPr>
          </w:r>
          <w:r>
            <w:rPr>
              <w:noProof/>
              <w:webHidden/>
            </w:rPr>
            <w:fldChar w:fldCharType="separate"/>
          </w:r>
          <w:ins w:id="51" w:author="Anh Hoang" w:date="2018-04-03T00:13:00Z">
            <w:r>
              <w:rPr>
                <w:noProof/>
                <w:webHidden/>
              </w:rPr>
              <w:t>11</w:t>
            </w:r>
            <w:r>
              <w:rPr>
                <w:noProof/>
                <w:webHidden/>
              </w:rPr>
              <w:fldChar w:fldCharType="end"/>
            </w:r>
            <w:r w:rsidRPr="00A17DE1">
              <w:rPr>
                <w:rStyle w:val="Hyperlink"/>
                <w:rFonts w:eastAsiaTheme="majorEastAsia"/>
                <w:noProof/>
              </w:rPr>
              <w:fldChar w:fldCharType="end"/>
            </w:r>
          </w:ins>
        </w:p>
        <w:p w14:paraId="36B7FD07" w14:textId="514980CC" w:rsidR="00E57641" w:rsidRDefault="00E57641">
          <w:pPr>
            <w:pStyle w:val="TOC3"/>
            <w:tabs>
              <w:tab w:val="right" w:leader="dot" w:pos="9379"/>
            </w:tabs>
            <w:rPr>
              <w:ins w:id="52" w:author="Anh Hoang" w:date="2018-04-03T00:13:00Z"/>
              <w:rFonts w:asciiTheme="minorHAnsi" w:eastAsiaTheme="minorEastAsia" w:hAnsiTheme="minorHAnsi" w:cstheme="minorBidi"/>
              <w:noProof/>
              <w:sz w:val="22"/>
              <w:szCs w:val="22"/>
            </w:rPr>
          </w:pPr>
          <w:ins w:id="53"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"_Toc510477767"</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 xml:space="preserve">3.2 </w:t>
            </w:r>
            <w:r w:rsidRPr="00A17DE1">
              <w:rPr>
                <w:rStyle w:val="Hyperlink"/>
                <w:rFonts w:eastAsiaTheme="majorEastAsia"/>
                <w:noProof/>
                <w:shd w:val="clear" w:color="auto" w:fill="FFFFFF"/>
              </w:rPr>
              <w:t>Cơ hội, thách thức</w:t>
            </w:r>
            <w:r>
              <w:rPr>
                <w:noProof/>
                <w:webHidden/>
              </w:rPr>
              <w:tab/>
            </w:r>
            <w:r>
              <w:rPr>
                <w:noProof/>
                <w:webHidden/>
              </w:rPr>
              <w:fldChar w:fldCharType="begin"/>
            </w:r>
            <w:r>
              <w:rPr>
                <w:noProof/>
                <w:webHidden/>
              </w:rPr>
              <w:instrText xml:space="preserve"> PAGEREF _Toc510477767 \h </w:instrText>
            </w:r>
          </w:ins>
          <w:r>
            <w:rPr>
              <w:noProof/>
              <w:webHidden/>
            </w:rPr>
          </w:r>
          <w:r>
            <w:rPr>
              <w:noProof/>
              <w:webHidden/>
            </w:rPr>
            <w:fldChar w:fldCharType="separate"/>
          </w:r>
          <w:ins w:id="54" w:author="Anh Hoang" w:date="2018-04-03T00:13:00Z">
            <w:r>
              <w:rPr>
                <w:noProof/>
                <w:webHidden/>
              </w:rPr>
              <w:t>11</w:t>
            </w:r>
            <w:r>
              <w:rPr>
                <w:noProof/>
                <w:webHidden/>
              </w:rPr>
              <w:fldChar w:fldCharType="end"/>
            </w:r>
            <w:r w:rsidRPr="00A17DE1">
              <w:rPr>
                <w:rStyle w:val="Hyperlink"/>
                <w:rFonts w:eastAsiaTheme="majorEastAsia"/>
                <w:noProof/>
              </w:rPr>
              <w:fldChar w:fldCharType="end"/>
            </w:r>
          </w:ins>
        </w:p>
        <w:p w14:paraId="4B72C2A5" w14:textId="5E4456A6" w:rsidR="00E57641" w:rsidRDefault="00E57641">
          <w:pPr>
            <w:pStyle w:val="TOC1"/>
            <w:rPr>
              <w:ins w:id="55" w:author="Anh Hoang" w:date="2018-04-03T00:13:00Z"/>
              <w:rFonts w:asciiTheme="minorHAnsi" w:eastAsiaTheme="minorEastAsia" w:hAnsiTheme="minorHAnsi" w:cstheme="minorBidi"/>
              <w:noProof/>
              <w:sz w:val="22"/>
              <w:szCs w:val="22"/>
            </w:rPr>
          </w:pPr>
          <w:ins w:id="56" w:author="Anh Hoang" w:date="2018-04-03T00:13:00Z">
            <w:r w:rsidRPr="00A17DE1">
              <w:rPr>
                <w:rStyle w:val="Hyperlink"/>
                <w:rFonts w:eastAsiaTheme="majorEastAsia"/>
                <w:noProof/>
              </w:rPr>
              <w:fldChar w:fldCharType="begin"/>
            </w:r>
            <w:r w:rsidRPr="00A17DE1">
              <w:rPr>
                <w:rStyle w:val="Hyperlink"/>
                <w:rFonts w:eastAsiaTheme="majorEastAsia"/>
                <w:noProof/>
              </w:rPr>
              <w:instrText xml:space="preserve"> </w:instrText>
            </w:r>
            <w:r>
              <w:rPr>
                <w:noProof/>
              </w:rPr>
              <w:instrText>HYPERLINK \l "_Toc510477768"</w:instrText>
            </w:r>
            <w:r w:rsidRPr="00A17DE1">
              <w:rPr>
                <w:rStyle w:val="Hyperlink"/>
                <w:rFonts w:eastAsiaTheme="majorEastAsia"/>
                <w:noProof/>
              </w:rPr>
              <w:instrText xml:space="preserve"> </w:instrText>
            </w:r>
            <w:r w:rsidRPr="00A17DE1">
              <w:rPr>
                <w:rStyle w:val="Hyperlink"/>
                <w:rFonts w:eastAsiaTheme="majorEastAsia"/>
                <w:noProof/>
              </w:rPr>
              <w:fldChar w:fldCharType="separate"/>
            </w:r>
            <w:r w:rsidRPr="00A17DE1">
              <w:rPr>
                <w:rStyle w:val="Hyperlink"/>
                <w:rFonts w:eastAsiaTheme="majorEastAsia"/>
                <w:noProof/>
              </w:rPr>
              <w:t>II.</w:t>
            </w:r>
            <w:r>
              <w:rPr>
                <w:rFonts w:asciiTheme="minorHAnsi" w:eastAsiaTheme="minorEastAsia" w:hAnsiTheme="minorHAnsi" w:cstheme="minorBidi"/>
                <w:noProof/>
                <w:sz w:val="22"/>
                <w:szCs w:val="22"/>
              </w:rPr>
              <w:tab/>
            </w:r>
            <w:r w:rsidRPr="00A17DE1">
              <w:rPr>
                <w:rStyle w:val="Hyperlink"/>
                <w:rFonts w:eastAsiaTheme="majorEastAsia"/>
                <w:noProof/>
              </w:rPr>
              <w:t>Tài liệu tham khảo</w:t>
            </w:r>
            <w:r>
              <w:rPr>
                <w:noProof/>
                <w:webHidden/>
              </w:rPr>
              <w:tab/>
            </w:r>
            <w:r>
              <w:rPr>
                <w:noProof/>
                <w:webHidden/>
              </w:rPr>
              <w:fldChar w:fldCharType="begin"/>
            </w:r>
            <w:r>
              <w:rPr>
                <w:noProof/>
                <w:webHidden/>
              </w:rPr>
              <w:instrText xml:space="preserve"> PAGEREF _Toc510477768 \h </w:instrText>
            </w:r>
          </w:ins>
          <w:r>
            <w:rPr>
              <w:noProof/>
              <w:webHidden/>
            </w:rPr>
          </w:r>
          <w:r>
            <w:rPr>
              <w:noProof/>
              <w:webHidden/>
            </w:rPr>
            <w:fldChar w:fldCharType="separate"/>
          </w:r>
          <w:ins w:id="57" w:author="Anh Hoang" w:date="2018-04-03T00:13:00Z">
            <w:r>
              <w:rPr>
                <w:noProof/>
                <w:webHidden/>
              </w:rPr>
              <w:t>12</w:t>
            </w:r>
            <w:r>
              <w:rPr>
                <w:noProof/>
                <w:webHidden/>
              </w:rPr>
              <w:fldChar w:fldCharType="end"/>
            </w:r>
            <w:r w:rsidRPr="00A17DE1">
              <w:rPr>
                <w:rStyle w:val="Hyperlink"/>
                <w:rFonts w:eastAsiaTheme="majorEastAsia"/>
                <w:noProof/>
              </w:rPr>
              <w:fldChar w:fldCharType="end"/>
            </w:r>
          </w:ins>
        </w:p>
        <w:p w14:paraId="0B8D48F0" w14:textId="2D674CB0" w:rsidR="00A06BB9" w:rsidDel="00E57641" w:rsidRDefault="00A06BB9">
          <w:pPr>
            <w:pStyle w:val="TOC1"/>
            <w:rPr>
              <w:del w:id="58" w:author="Anh Hoang" w:date="2018-04-03T00:13:00Z"/>
              <w:rFonts w:asciiTheme="minorHAnsi" w:eastAsiaTheme="minorEastAsia" w:hAnsiTheme="minorHAnsi" w:cstheme="minorBidi"/>
              <w:noProof/>
              <w:sz w:val="22"/>
              <w:szCs w:val="22"/>
            </w:rPr>
          </w:pPr>
          <w:del w:id="59" w:author="Anh Hoang" w:date="2018-04-03T00:13:00Z">
            <w:r w:rsidRPr="00E57641" w:rsidDel="00E57641">
              <w:rPr>
                <w:rFonts w:eastAsiaTheme="majorEastAsia"/>
                <w:rPrChange w:id="60" w:author="Anh Hoang" w:date="2018-04-03T00:13:00Z">
                  <w:rPr>
                    <w:rStyle w:val="Hyperlink"/>
                    <w:rFonts w:eastAsiaTheme="majorEastAsia"/>
                    <w:noProof/>
                  </w:rPr>
                </w:rPrChange>
              </w:rPr>
              <w:delText>Giới thiệu về pin mặt trời</w:delText>
            </w:r>
            <w:r w:rsidDel="00E57641">
              <w:rPr>
                <w:noProof/>
                <w:webHidden/>
              </w:rPr>
              <w:tab/>
              <w:delText>2</w:delText>
            </w:r>
          </w:del>
        </w:p>
        <w:p w14:paraId="4633C447" w14:textId="693E3959" w:rsidR="00A06BB9" w:rsidDel="00E57641" w:rsidRDefault="000E0B9D">
          <w:pPr>
            <w:pStyle w:val="TOC1"/>
            <w:rPr>
              <w:del w:id="61" w:author="Anh Hoang" w:date="2018-04-03T00:13:00Z"/>
              <w:rFonts w:asciiTheme="minorHAnsi" w:eastAsiaTheme="minorEastAsia" w:hAnsiTheme="minorHAnsi" w:cstheme="minorBidi"/>
              <w:noProof/>
              <w:sz w:val="22"/>
              <w:szCs w:val="22"/>
            </w:rPr>
          </w:pPr>
          <w:del w:id="62" w:author="Anh Hoang" w:date="2018-04-03T00:13:00Z">
            <w:r w:rsidRPr="00E57641" w:rsidDel="00E57641">
              <w:rPr>
                <w:rFonts w:eastAsiaTheme="majorEastAsia"/>
                <w:rPrChange w:id="63" w:author="Anh Hoang" w:date="2018-04-03T00:13:00Z">
                  <w:rPr>
                    <w:rStyle w:val="Hyperlink"/>
                    <w:rFonts w:eastAsiaTheme="majorEastAsia"/>
                    <w:noProof/>
                  </w:rPr>
                </w:rPrChange>
              </w:rPr>
              <w:delText>B</w:delText>
            </w:r>
            <w:r w:rsidR="00A06BB9" w:rsidRPr="00E57641" w:rsidDel="00E57641">
              <w:rPr>
                <w:rFonts w:eastAsiaTheme="majorEastAsia"/>
                <w:rPrChange w:id="64" w:author="Anh Hoang" w:date="2018-04-03T00:13:00Z">
                  <w:rPr>
                    <w:rStyle w:val="Hyperlink"/>
                    <w:rFonts w:eastAsiaTheme="majorEastAsia"/>
                    <w:noProof/>
                  </w:rPr>
                </w:rPrChange>
              </w:rPr>
              <w:delText>.</w:delText>
            </w:r>
            <w:r w:rsidR="00A06BB9" w:rsidDel="00E57641">
              <w:rPr>
                <w:rFonts w:asciiTheme="minorHAnsi" w:eastAsiaTheme="minorEastAsia" w:hAnsiTheme="minorHAnsi" w:cstheme="minorBidi"/>
                <w:noProof/>
                <w:sz w:val="22"/>
                <w:szCs w:val="22"/>
              </w:rPr>
              <w:tab/>
            </w:r>
            <w:r w:rsidR="00A06BB9" w:rsidRPr="00E57641" w:rsidDel="00E57641">
              <w:rPr>
                <w:rFonts w:eastAsiaTheme="majorEastAsia"/>
                <w:rPrChange w:id="65" w:author="Anh Hoang" w:date="2018-04-03T00:13:00Z">
                  <w:rPr>
                    <w:rStyle w:val="Hyperlink"/>
                    <w:rFonts w:eastAsiaTheme="majorEastAsia"/>
                    <w:noProof/>
                    <w:shd w:val="clear" w:color="auto" w:fill="FFFFFF"/>
                  </w:rPr>
                </w:rPrChange>
              </w:rPr>
              <w:delText>Công nghệ sản xuất pin năng lượng mặt trời DSSC</w:delText>
            </w:r>
            <w:r w:rsidR="00A06BB9" w:rsidDel="00E57641">
              <w:rPr>
                <w:noProof/>
                <w:webHidden/>
              </w:rPr>
              <w:tab/>
              <w:delText>3</w:delText>
            </w:r>
          </w:del>
        </w:p>
        <w:p w14:paraId="4AFDAE43" w14:textId="0F5DE5BF" w:rsidR="00A06BB9" w:rsidDel="00E57641" w:rsidRDefault="00A06BB9">
          <w:pPr>
            <w:pStyle w:val="TOC2"/>
            <w:tabs>
              <w:tab w:val="left" w:pos="1100"/>
              <w:tab w:val="right" w:leader="dot" w:pos="9379"/>
            </w:tabs>
            <w:rPr>
              <w:del w:id="66" w:author="Anh Hoang" w:date="2018-04-03T00:13:00Z"/>
              <w:rFonts w:asciiTheme="minorHAnsi" w:eastAsiaTheme="minorEastAsia" w:hAnsiTheme="minorHAnsi" w:cstheme="minorBidi"/>
              <w:noProof/>
              <w:sz w:val="22"/>
              <w:szCs w:val="22"/>
            </w:rPr>
          </w:pPr>
          <w:del w:id="67" w:author="Anh Hoang" w:date="2018-04-03T00:13:00Z">
            <w:r w:rsidRPr="00E57641" w:rsidDel="00E57641">
              <w:rPr>
                <w:rFonts w:eastAsiaTheme="majorEastAsia"/>
                <w:rPrChange w:id="68" w:author="Anh Hoang" w:date="2018-04-03T00:13:00Z">
                  <w:rPr>
                    <w:rStyle w:val="Hyperlink"/>
                    <w:rFonts w:eastAsiaTheme="majorEastAsia"/>
                    <w:noProof/>
                  </w:rPr>
                </w:rPrChange>
              </w:rPr>
              <w:delText>1.</w:delText>
            </w:r>
            <w:r w:rsidDel="00E57641">
              <w:rPr>
                <w:rFonts w:asciiTheme="minorHAnsi" w:eastAsiaTheme="minorEastAsia" w:hAnsiTheme="minorHAnsi" w:cstheme="minorBidi"/>
                <w:noProof/>
                <w:sz w:val="22"/>
                <w:szCs w:val="22"/>
              </w:rPr>
              <w:tab/>
            </w:r>
            <w:r w:rsidRPr="00E57641" w:rsidDel="00E57641">
              <w:rPr>
                <w:rFonts w:eastAsiaTheme="majorEastAsia"/>
                <w:rPrChange w:id="69" w:author="Anh Hoang" w:date="2018-04-03T00:13:00Z">
                  <w:rPr>
                    <w:rStyle w:val="Hyperlink"/>
                    <w:rFonts w:eastAsiaTheme="majorEastAsia"/>
                    <w:noProof/>
                  </w:rPr>
                </w:rPrChange>
              </w:rPr>
              <w:delText>Phân tích đặc tính kỹ thuật của công nghệ</w:delText>
            </w:r>
            <w:r w:rsidDel="00E57641">
              <w:rPr>
                <w:noProof/>
                <w:webHidden/>
              </w:rPr>
              <w:tab/>
              <w:delText>3</w:delText>
            </w:r>
          </w:del>
        </w:p>
        <w:p w14:paraId="01130B59" w14:textId="27409A11" w:rsidR="00A06BB9" w:rsidDel="00E57641" w:rsidRDefault="00A06BB9">
          <w:pPr>
            <w:pStyle w:val="TOC3"/>
            <w:tabs>
              <w:tab w:val="left" w:pos="1540"/>
              <w:tab w:val="right" w:leader="dot" w:pos="9379"/>
            </w:tabs>
            <w:rPr>
              <w:del w:id="70" w:author="Anh Hoang" w:date="2018-04-03T00:13:00Z"/>
              <w:rFonts w:asciiTheme="minorHAnsi" w:eastAsiaTheme="minorEastAsia" w:hAnsiTheme="minorHAnsi" w:cstheme="minorBidi"/>
              <w:noProof/>
              <w:sz w:val="22"/>
              <w:szCs w:val="22"/>
            </w:rPr>
          </w:pPr>
          <w:del w:id="71" w:author="Anh Hoang" w:date="2018-04-03T00:13:00Z">
            <w:r w:rsidRPr="00E57641" w:rsidDel="00E57641">
              <w:rPr>
                <w:rFonts w:eastAsiaTheme="majorEastAsia"/>
                <w:rPrChange w:id="72" w:author="Anh Hoang" w:date="2018-04-03T00:13:00Z">
                  <w:rPr>
                    <w:rStyle w:val="Hyperlink"/>
                    <w:rFonts w:eastAsiaTheme="majorEastAsia"/>
                    <w:noProof/>
                  </w:rPr>
                </w:rPrChange>
              </w:rPr>
              <w:delText>1.1</w:delText>
            </w:r>
            <w:r w:rsidDel="00E57641">
              <w:rPr>
                <w:rFonts w:asciiTheme="minorHAnsi" w:eastAsiaTheme="minorEastAsia" w:hAnsiTheme="minorHAnsi" w:cstheme="minorBidi"/>
                <w:noProof/>
                <w:sz w:val="22"/>
                <w:szCs w:val="22"/>
              </w:rPr>
              <w:tab/>
            </w:r>
            <w:r w:rsidRPr="00E57641" w:rsidDel="00E57641">
              <w:rPr>
                <w:rFonts w:eastAsiaTheme="majorEastAsia"/>
                <w:rPrChange w:id="73" w:author="Anh Hoang" w:date="2018-04-03T00:13:00Z">
                  <w:rPr>
                    <w:rStyle w:val="Hyperlink"/>
                    <w:rFonts w:eastAsiaTheme="majorEastAsia"/>
                    <w:noProof/>
                  </w:rPr>
                </w:rPrChange>
              </w:rPr>
              <w:delText>Mô tả  đặc điểm công nghệ</w:delText>
            </w:r>
            <w:r w:rsidDel="00E57641">
              <w:rPr>
                <w:noProof/>
                <w:webHidden/>
              </w:rPr>
              <w:tab/>
              <w:delText>3</w:delText>
            </w:r>
          </w:del>
        </w:p>
        <w:p w14:paraId="52A701FD" w14:textId="72406A04" w:rsidR="00A06BB9" w:rsidDel="00E57641" w:rsidRDefault="00A06BB9">
          <w:pPr>
            <w:pStyle w:val="TOC3"/>
            <w:tabs>
              <w:tab w:val="left" w:pos="1540"/>
              <w:tab w:val="right" w:leader="dot" w:pos="9379"/>
            </w:tabs>
            <w:rPr>
              <w:del w:id="74" w:author="Anh Hoang" w:date="2018-04-03T00:13:00Z"/>
              <w:rFonts w:asciiTheme="minorHAnsi" w:eastAsiaTheme="minorEastAsia" w:hAnsiTheme="minorHAnsi" w:cstheme="minorBidi"/>
              <w:noProof/>
              <w:sz w:val="22"/>
              <w:szCs w:val="22"/>
            </w:rPr>
          </w:pPr>
          <w:del w:id="75" w:author="Anh Hoang" w:date="2018-04-03T00:13:00Z">
            <w:r w:rsidRPr="00E57641" w:rsidDel="00E57641">
              <w:rPr>
                <w:rFonts w:eastAsiaTheme="majorEastAsia"/>
                <w:rPrChange w:id="76" w:author="Anh Hoang" w:date="2018-04-03T00:13:00Z">
                  <w:rPr>
                    <w:rStyle w:val="Hyperlink"/>
                    <w:rFonts w:eastAsiaTheme="majorEastAsia"/>
                    <w:noProof/>
                  </w:rPr>
                </w:rPrChange>
              </w:rPr>
              <w:delText>1.2</w:delText>
            </w:r>
            <w:r w:rsidDel="00E57641">
              <w:rPr>
                <w:rFonts w:asciiTheme="minorHAnsi" w:eastAsiaTheme="minorEastAsia" w:hAnsiTheme="minorHAnsi" w:cstheme="minorBidi"/>
                <w:noProof/>
                <w:sz w:val="22"/>
                <w:szCs w:val="22"/>
              </w:rPr>
              <w:tab/>
            </w:r>
            <w:r w:rsidRPr="00E57641" w:rsidDel="00E57641">
              <w:rPr>
                <w:rFonts w:eastAsiaTheme="majorEastAsia"/>
                <w:rPrChange w:id="77" w:author="Anh Hoang" w:date="2018-04-03T00:13:00Z">
                  <w:rPr>
                    <w:rStyle w:val="Hyperlink"/>
                    <w:rFonts w:eastAsiaTheme="majorEastAsia"/>
                    <w:noProof/>
                  </w:rPr>
                </w:rPrChange>
              </w:rPr>
              <w:delText>Thực trạng kỹ thuật của công nghệ</w:delText>
            </w:r>
            <w:r w:rsidDel="00E57641">
              <w:rPr>
                <w:noProof/>
                <w:webHidden/>
              </w:rPr>
              <w:tab/>
              <w:delText>4</w:delText>
            </w:r>
          </w:del>
        </w:p>
        <w:p w14:paraId="6C042AA3" w14:textId="28668D2D" w:rsidR="00A06BB9" w:rsidDel="00E57641" w:rsidRDefault="00A06BB9">
          <w:pPr>
            <w:pStyle w:val="TOC2"/>
            <w:tabs>
              <w:tab w:val="left" w:pos="1100"/>
              <w:tab w:val="right" w:leader="dot" w:pos="9379"/>
            </w:tabs>
            <w:rPr>
              <w:del w:id="78" w:author="Anh Hoang" w:date="2018-04-03T00:13:00Z"/>
              <w:rFonts w:asciiTheme="minorHAnsi" w:eastAsiaTheme="minorEastAsia" w:hAnsiTheme="minorHAnsi" w:cstheme="minorBidi"/>
              <w:noProof/>
              <w:sz w:val="22"/>
              <w:szCs w:val="22"/>
            </w:rPr>
          </w:pPr>
          <w:del w:id="79" w:author="Anh Hoang" w:date="2018-04-03T00:13:00Z">
            <w:r w:rsidRPr="00E57641" w:rsidDel="00E57641">
              <w:rPr>
                <w:rFonts w:eastAsiaTheme="majorEastAsia"/>
                <w:rPrChange w:id="80" w:author="Anh Hoang" w:date="2018-04-03T00:13:00Z">
                  <w:rPr>
                    <w:rStyle w:val="Hyperlink"/>
                    <w:rFonts w:eastAsiaTheme="majorEastAsia"/>
                    <w:noProof/>
                  </w:rPr>
                </w:rPrChange>
              </w:rPr>
              <w:delText>2.</w:delText>
            </w:r>
            <w:r w:rsidDel="00E57641">
              <w:rPr>
                <w:rFonts w:asciiTheme="minorHAnsi" w:eastAsiaTheme="minorEastAsia" w:hAnsiTheme="minorHAnsi" w:cstheme="minorBidi"/>
                <w:noProof/>
                <w:sz w:val="22"/>
                <w:szCs w:val="22"/>
              </w:rPr>
              <w:tab/>
            </w:r>
            <w:r w:rsidRPr="00E57641" w:rsidDel="00E57641">
              <w:rPr>
                <w:rFonts w:eastAsiaTheme="majorEastAsia"/>
                <w:rPrChange w:id="81" w:author="Anh Hoang" w:date="2018-04-03T00:13:00Z">
                  <w:rPr>
                    <w:rStyle w:val="Hyperlink"/>
                    <w:rFonts w:eastAsiaTheme="majorEastAsia"/>
                    <w:noProof/>
                  </w:rPr>
                </w:rPrChange>
              </w:rPr>
              <w:delText>Phân tích tính kinh tế của công nghệ</w:delText>
            </w:r>
            <w:r w:rsidDel="00E57641">
              <w:rPr>
                <w:noProof/>
                <w:webHidden/>
              </w:rPr>
              <w:tab/>
              <w:delText>8</w:delText>
            </w:r>
          </w:del>
        </w:p>
        <w:p w14:paraId="76E4B1D0" w14:textId="115B0CB6" w:rsidR="00A06BB9" w:rsidDel="00E57641" w:rsidRDefault="00A06BB9">
          <w:pPr>
            <w:pStyle w:val="TOC3"/>
            <w:tabs>
              <w:tab w:val="right" w:leader="dot" w:pos="9379"/>
            </w:tabs>
            <w:rPr>
              <w:del w:id="82" w:author="Anh Hoang" w:date="2018-04-03T00:13:00Z"/>
              <w:rFonts w:asciiTheme="minorHAnsi" w:eastAsiaTheme="minorEastAsia" w:hAnsiTheme="minorHAnsi" w:cstheme="minorBidi"/>
              <w:noProof/>
              <w:sz w:val="22"/>
              <w:szCs w:val="22"/>
            </w:rPr>
          </w:pPr>
          <w:del w:id="83" w:author="Anh Hoang" w:date="2018-04-03T00:13:00Z">
            <w:r w:rsidRPr="00E57641" w:rsidDel="00E57641">
              <w:rPr>
                <w:rFonts w:eastAsiaTheme="majorEastAsia"/>
                <w:rPrChange w:id="84" w:author="Anh Hoang" w:date="2018-04-03T00:13:00Z">
                  <w:rPr>
                    <w:rStyle w:val="Hyperlink"/>
                    <w:rFonts w:eastAsiaTheme="majorEastAsia"/>
                    <w:noProof/>
                  </w:rPr>
                </w:rPrChange>
              </w:rPr>
              <w:delText>2.1 Yếu tố thuộc về chính sách (vĩ mô)</w:delText>
            </w:r>
            <w:r w:rsidDel="00E57641">
              <w:rPr>
                <w:noProof/>
                <w:webHidden/>
              </w:rPr>
              <w:tab/>
              <w:delText>8</w:delText>
            </w:r>
          </w:del>
        </w:p>
        <w:p w14:paraId="3E86697B" w14:textId="73FF08DF" w:rsidR="00A06BB9" w:rsidDel="00E57641" w:rsidRDefault="00A06BB9">
          <w:pPr>
            <w:pStyle w:val="TOC3"/>
            <w:tabs>
              <w:tab w:val="right" w:leader="dot" w:pos="9379"/>
            </w:tabs>
            <w:rPr>
              <w:del w:id="85" w:author="Anh Hoang" w:date="2018-04-03T00:13:00Z"/>
              <w:rFonts w:asciiTheme="minorHAnsi" w:eastAsiaTheme="minorEastAsia" w:hAnsiTheme="minorHAnsi" w:cstheme="minorBidi"/>
              <w:noProof/>
              <w:sz w:val="22"/>
              <w:szCs w:val="22"/>
            </w:rPr>
          </w:pPr>
          <w:del w:id="86" w:author="Anh Hoang" w:date="2018-04-03T00:13:00Z">
            <w:r w:rsidRPr="00E57641" w:rsidDel="00E57641">
              <w:rPr>
                <w:rFonts w:eastAsiaTheme="majorEastAsia"/>
                <w:rPrChange w:id="87" w:author="Anh Hoang" w:date="2018-04-03T00:13:00Z">
                  <w:rPr>
                    <w:rStyle w:val="Hyperlink"/>
                    <w:rFonts w:eastAsiaTheme="majorEastAsia"/>
                    <w:noProof/>
                  </w:rPr>
                </w:rPrChange>
              </w:rPr>
              <w:delText>2.2 Các nhà cung cấp công nghệ</w:delText>
            </w:r>
            <w:r w:rsidDel="00E57641">
              <w:rPr>
                <w:noProof/>
                <w:webHidden/>
              </w:rPr>
              <w:tab/>
              <w:delText>8</w:delText>
            </w:r>
          </w:del>
        </w:p>
        <w:p w14:paraId="45896355" w14:textId="565FBA8B" w:rsidR="00A06BB9" w:rsidDel="00E57641" w:rsidRDefault="00A06BB9">
          <w:pPr>
            <w:pStyle w:val="TOC3"/>
            <w:tabs>
              <w:tab w:val="right" w:leader="dot" w:pos="9379"/>
            </w:tabs>
            <w:rPr>
              <w:del w:id="88" w:author="Anh Hoang" w:date="2018-04-03T00:13:00Z"/>
              <w:rFonts w:asciiTheme="minorHAnsi" w:eastAsiaTheme="minorEastAsia" w:hAnsiTheme="minorHAnsi" w:cstheme="minorBidi"/>
              <w:noProof/>
              <w:sz w:val="22"/>
              <w:szCs w:val="22"/>
            </w:rPr>
          </w:pPr>
          <w:del w:id="89" w:author="Anh Hoang" w:date="2018-04-03T00:13:00Z">
            <w:r w:rsidRPr="00E57641" w:rsidDel="00E57641">
              <w:rPr>
                <w:rFonts w:eastAsiaTheme="majorEastAsia"/>
                <w:rPrChange w:id="90" w:author="Anh Hoang" w:date="2018-04-03T00:13:00Z">
                  <w:rPr>
                    <w:rStyle w:val="Hyperlink"/>
                    <w:rFonts w:eastAsiaTheme="majorEastAsia"/>
                    <w:noProof/>
                  </w:rPr>
                </w:rPrChange>
              </w:rPr>
              <w:delText>2.3 Các công nghệ thay thế</w:delText>
            </w:r>
            <w:r w:rsidDel="00E57641">
              <w:rPr>
                <w:noProof/>
                <w:webHidden/>
              </w:rPr>
              <w:tab/>
              <w:delText>9</w:delText>
            </w:r>
          </w:del>
        </w:p>
        <w:p w14:paraId="42B490F1" w14:textId="7677A2D6" w:rsidR="00A06BB9" w:rsidDel="00E57641" w:rsidRDefault="00A06BB9">
          <w:pPr>
            <w:pStyle w:val="TOC3"/>
            <w:tabs>
              <w:tab w:val="right" w:leader="dot" w:pos="9379"/>
            </w:tabs>
            <w:rPr>
              <w:del w:id="91" w:author="Anh Hoang" w:date="2018-04-03T00:13:00Z"/>
              <w:rFonts w:asciiTheme="minorHAnsi" w:eastAsiaTheme="minorEastAsia" w:hAnsiTheme="minorHAnsi" w:cstheme="minorBidi"/>
              <w:noProof/>
              <w:sz w:val="22"/>
              <w:szCs w:val="22"/>
            </w:rPr>
          </w:pPr>
          <w:del w:id="92" w:author="Anh Hoang" w:date="2018-04-03T00:13:00Z">
            <w:r w:rsidRPr="00E57641" w:rsidDel="00E57641">
              <w:rPr>
                <w:rFonts w:eastAsiaTheme="majorEastAsia"/>
                <w:rPrChange w:id="93" w:author="Anh Hoang" w:date="2018-04-03T00:13:00Z">
                  <w:rPr>
                    <w:rStyle w:val="Hyperlink"/>
                    <w:rFonts w:eastAsiaTheme="majorEastAsia"/>
                    <w:noProof/>
                  </w:rPr>
                </w:rPrChange>
              </w:rPr>
              <w:delText xml:space="preserve">2.4 </w:delText>
            </w:r>
            <w:r w:rsidRPr="00E57641" w:rsidDel="00E57641">
              <w:rPr>
                <w:rFonts w:eastAsiaTheme="majorEastAsia"/>
                <w:rPrChange w:id="94" w:author="Anh Hoang" w:date="2018-04-03T00:13:00Z">
                  <w:rPr>
                    <w:rStyle w:val="Hyperlink"/>
                    <w:rFonts w:eastAsiaTheme="majorEastAsia"/>
                    <w:noProof/>
                    <w:shd w:val="clear" w:color="auto" w:fill="FFFFFF"/>
                  </w:rPr>
                </w:rPrChange>
              </w:rPr>
              <w:delText>Nhu cầu của thị trường</w:delText>
            </w:r>
            <w:r w:rsidDel="00E57641">
              <w:rPr>
                <w:noProof/>
                <w:webHidden/>
              </w:rPr>
              <w:tab/>
              <w:delText>9</w:delText>
            </w:r>
          </w:del>
        </w:p>
        <w:p w14:paraId="242937F5" w14:textId="7735FF9F" w:rsidR="00A06BB9" w:rsidDel="00E57641" w:rsidRDefault="00A06BB9">
          <w:pPr>
            <w:pStyle w:val="TOC3"/>
            <w:tabs>
              <w:tab w:val="right" w:leader="dot" w:pos="9379"/>
            </w:tabs>
            <w:rPr>
              <w:del w:id="95" w:author="Anh Hoang" w:date="2018-04-03T00:13:00Z"/>
              <w:rFonts w:asciiTheme="minorHAnsi" w:eastAsiaTheme="minorEastAsia" w:hAnsiTheme="minorHAnsi" w:cstheme="minorBidi"/>
              <w:noProof/>
              <w:sz w:val="22"/>
              <w:szCs w:val="22"/>
            </w:rPr>
          </w:pPr>
          <w:del w:id="96" w:author="Anh Hoang" w:date="2018-04-03T00:13:00Z">
            <w:r w:rsidRPr="00E57641" w:rsidDel="00E57641">
              <w:rPr>
                <w:rFonts w:eastAsiaTheme="majorEastAsia"/>
                <w:rPrChange w:id="97" w:author="Anh Hoang" w:date="2018-04-03T00:13:00Z">
                  <w:rPr>
                    <w:rStyle w:val="Hyperlink"/>
                    <w:rFonts w:eastAsiaTheme="majorEastAsia"/>
                    <w:noProof/>
                  </w:rPr>
                </w:rPrChange>
              </w:rPr>
              <w:delText xml:space="preserve">2.5 </w:delText>
            </w:r>
            <w:r w:rsidRPr="00E57641" w:rsidDel="00E57641">
              <w:rPr>
                <w:rFonts w:eastAsiaTheme="majorEastAsia"/>
                <w:rPrChange w:id="98" w:author="Anh Hoang" w:date="2018-04-03T00:13:00Z">
                  <w:rPr>
                    <w:rStyle w:val="Hyperlink"/>
                    <w:rFonts w:eastAsiaTheme="majorEastAsia"/>
                    <w:noProof/>
                    <w:shd w:val="clear" w:color="auto" w:fill="FFFFFF"/>
                  </w:rPr>
                </w:rPrChange>
              </w:rPr>
              <w:delText>Khả năng thương mại hóa của công nghệ</w:delText>
            </w:r>
            <w:r w:rsidDel="00E57641">
              <w:rPr>
                <w:noProof/>
                <w:webHidden/>
              </w:rPr>
              <w:tab/>
              <w:delText>9</w:delText>
            </w:r>
          </w:del>
        </w:p>
        <w:p w14:paraId="5C5473A4" w14:textId="18002279" w:rsidR="00A06BB9" w:rsidDel="00E57641" w:rsidRDefault="00A06BB9">
          <w:pPr>
            <w:pStyle w:val="TOC2"/>
            <w:tabs>
              <w:tab w:val="left" w:pos="1100"/>
              <w:tab w:val="right" w:leader="dot" w:pos="9379"/>
            </w:tabs>
            <w:rPr>
              <w:del w:id="99" w:author="Anh Hoang" w:date="2018-04-03T00:13:00Z"/>
              <w:rFonts w:asciiTheme="minorHAnsi" w:eastAsiaTheme="minorEastAsia" w:hAnsiTheme="minorHAnsi" w:cstheme="minorBidi"/>
              <w:noProof/>
              <w:sz w:val="22"/>
              <w:szCs w:val="22"/>
            </w:rPr>
          </w:pPr>
          <w:del w:id="100" w:author="Anh Hoang" w:date="2018-04-03T00:13:00Z">
            <w:r w:rsidRPr="00E57641" w:rsidDel="00E57641">
              <w:rPr>
                <w:rFonts w:eastAsiaTheme="majorEastAsia"/>
                <w:rPrChange w:id="101" w:author="Anh Hoang" w:date="2018-04-03T00:13:00Z">
                  <w:rPr>
                    <w:rStyle w:val="Hyperlink"/>
                    <w:rFonts w:eastAsiaTheme="majorEastAsia"/>
                    <w:noProof/>
                  </w:rPr>
                </w:rPrChange>
              </w:rPr>
              <w:delText>3.</w:delText>
            </w:r>
            <w:r w:rsidDel="00E57641">
              <w:rPr>
                <w:rFonts w:asciiTheme="minorHAnsi" w:eastAsiaTheme="minorEastAsia" w:hAnsiTheme="minorHAnsi" w:cstheme="minorBidi"/>
                <w:noProof/>
                <w:sz w:val="22"/>
                <w:szCs w:val="22"/>
              </w:rPr>
              <w:tab/>
            </w:r>
            <w:r w:rsidRPr="00E57641" w:rsidDel="00E57641">
              <w:rPr>
                <w:rFonts w:eastAsiaTheme="majorEastAsia"/>
                <w:rPrChange w:id="102" w:author="Anh Hoang" w:date="2018-04-03T00:13:00Z">
                  <w:rPr>
                    <w:rStyle w:val="Hyperlink"/>
                    <w:rFonts w:eastAsiaTheme="majorEastAsia"/>
                    <w:noProof/>
                  </w:rPr>
                </w:rPrChange>
              </w:rPr>
              <w:delText>Xác định lợi thế cạnh tranh của công nghệ</w:delText>
            </w:r>
            <w:r w:rsidDel="00E57641">
              <w:rPr>
                <w:noProof/>
                <w:webHidden/>
              </w:rPr>
              <w:tab/>
              <w:delText>10</w:delText>
            </w:r>
          </w:del>
        </w:p>
        <w:p w14:paraId="2EE538EA" w14:textId="52AE92B3" w:rsidR="00A06BB9" w:rsidDel="00E57641" w:rsidRDefault="00A06BB9">
          <w:pPr>
            <w:pStyle w:val="TOC3"/>
            <w:tabs>
              <w:tab w:val="right" w:leader="dot" w:pos="9379"/>
            </w:tabs>
            <w:rPr>
              <w:del w:id="103" w:author="Anh Hoang" w:date="2018-04-03T00:13:00Z"/>
              <w:rFonts w:asciiTheme="minorHAnsi" w:eastAsiaTheme="minorEastAsia" w:hAnsiTheme="minorHAnsi" w:cstheme="minorBidi"/>
              <w:noProof/>
              <w:sz w:val="22"/>
              <w:szCs w:val="22"/>
            </w:rPr>
          </w:pPr>
          <w:del w:id="104" w:author="Anh Hoang" w:date="2018-04-03T00:13:00Z">
            <w:r w:rsidRPr="00E57641" w:rsidDel="00E57641">
              <w:rPr>
                <w:rFonts w:eastAsiaTheme="majorEastAsia"/>
                <w:rPrChange w:id="105" w:author="Anh Hoang" w:date="2018-04-03T00:13:00Z">
                  <w:rPr>
                    <w:rStyle w:val="Hyperlink"/>
                    <w:rFonts w:eastAsiaTheme="majorEastAsia"/>
                    <w:noProof/>
                  </w:rPr>
                </w:rPrChange>
              </w:rPr>
              <w:delText xml:space="preserve">3.1 </w:delText>
            </w:r>
            <w:r w:rsidRPr="00E57641" w:rsidDel="00E57641">
              <w:rPr>
                <w:rFonts w:eastAsiaTheme="majorEastAsia"/>
                <w:rPrChange w:id="106" w:author="Anh Hoang" w:date="2018-04-03T00:13:00Z">
                  <w:rPr>
                    <w:rStyle w:val="Hyperlink"/>
                    <w:rFonts w:eastAsiaTheme="majorEastAsia"/>
                    <w:noProof/>
                    <w:shd w:val="clear" w:color="auto" w:fill="FFFFFF"/>
                  </w:rPr>
                </w:rPrChange>
              </w:rPr>
              <w:delText>ĐIểm mạnh, điểm yếu</w:delText>
            </w:r>
            <w:r w:rsidDel="00E57641">
              <w:rPr>
                <w:noProof/>
                <w:webHidden/>
              </w:rPr>
              <w:tab/>
              <w:delText>10</w:delText>
            </w:r>
          </w:del>
        </w:p>
        <w:p w14:paraId="2AC536C9" w14:textId="10F059FA" w:rsidR="00A06BB9" w:rsidDel="00E57641" w:rsidRDefault="00A06BB9">
          <w:pPr>
            <w:pStyle w:val="TOC3"/>
            <w:tabs>
              <w:tab w:val="right" w:leader="dot" w:pos="9379"/>
            </w:tabs>
            <w:rPr>
              <w:del w:id="107" w:author="Anh Hoang" w:date="2018-04-03T00:13:00Z"/>
              <w:rFonts w:asciiTheme="minorHAnsi" w:eastAsiaTheme="minorEastAsia" w:hAnsiTheme="minorHAnsi" w:cstheme="minorBidi"/>
              <w:noProof/>
              <w:sz w:val="22"/>
              <w:szCs w:val="22"/>
            </w:rPr>
          </w:pPr>
          <w:del w:id="108" w:author="Anh Hoang" w:date="2018-04-03T00:13:00Z">
            <w:r w:rsidRPr="00E57641" w:rsidDel="00E57641">
              <w:rPr>
                <w:rFonts w:eastAsiaTheme="majorEastAsia"/>
                <w:rPrChange w:id="109" w:author="Anh Hoang" w:date="2018-04-03T00:13:00Z">
                  <w:rPr>
                    <w:rStyle w:val="Hyperlink"/>
                    <w:rFonts w:eastAsiaTheme="majorEastAsia"/>
                    <w:noProof/>
                  </w:rPr>
                </w:rPrChange>
              </w:rPr>
              <w:delText>a. Điểm mạnh</w:delText>
            </w:r>
            <w:r w:rsidDel="00E57641">
              <w:rPr>
                <w:noProof/>
                <w:webHidden/>
              </w:rPr>
              <w:tab/>
              <w:delText>10</w:delText>
            </w:r>
          </w:del>
        </w:p>
        <w:p w14:paraId="6AD38553" w14:textId="34B9D924" w:rsidR="00A06BB9" w:rsidDel="00E57641" w:rsidRDefault="00A06BB9">
          <w:pPr>
            <w:pStyle w:val="TOC3"/>
            <w:tabs>
              <w:tab w:val="right" w:leader="dot" w:pos="9379"/>
            </w:tabs>
            <w:rPr>
              <w:del w:id="110" w:author="Anh Hoang" w:date="2018-04-03T00:13:00Z"/>
              <w:rFonts w:asciiTheme="minorHAnsi" w:eastAsiaTheme="minorEastAsia" w:hAnsiTheme="minorHAnsi" w:cstheme="minorBidi"/>
              <w:noProof/>
              <w:sz w:val="22"/>
              <w:szCs w:val="22"/>
            </w:rPr>
          </w:pPr>
          <w:del w:id="111" w:author="Anh Hoang" w:date="2018-04-03T00:13:00Z">
            <w:r w:rsidRPr="00E57641" w:rsidDel="00E57641">
              <w:rPr>
                <w:rFonts w:eastAsiaTheme="majorEastAsia"/>
                <w:rPrChange w:id="112" w:author="Anh Hoang" w:date="2018-04-03T00:13:00Z">
                  <w:rPr>
                    <w:rStyle w:val="Hyperlink"/>
                    <w:rFonts w:eastAsiaTheme="majorEastAsia"/>
                    <w:noProof/>
                  </w:rPr>
                </w:rPrChange>
              </w:rPr>
              <w:delText>b. Điểm yếu</w:delText>
            </w:r>
            <w:r w:rsidDel="00E57641">
              <w:rPr>
                <w:noProof/>
                <w:webHidden/>
              </w:rPr>
              <w:tab/>
              <w:delText>10</w:delText>
            </w:r>
          </w:del>
        </w:p>
        <w:p w14:paraId="37F550FB" w14:textId="7D7D0199" w:rsidR="00EE45AE" w:rsidRPr="00EE45AE" w:rsidDel="00E57641" w:rsidRDefault="00A06BB9" w:rsidP="00EE45AE">
          <w:pPr>
            <w:pStyle w:val="TOC3"/>
            <w:tabs>
              <w:tab w:val="right" w:leader="dot" w:pos="9379"/>
            </w:tabs>
            <w:rPr>
              <w:del w:id="113" w:author="Anh Hoang" w:date="2018-04-03T00:13:00Z"/>
              <w:noProof/>
            </w:rPr>
          </w:pPr>
          <w:del w:id="114" w:author="Anh Hoang" w:date="2018-04-03T00:13:00Z">
            <w:r w:rsidRPr="00E57641" w:rsidDel="00E57641">
              <w:rPr>
                <w:rFonts w:eastAsiaTheme="majorEastAsia"/>
                <w:rPrChange w:id="115" w:author="Anh Hoang" w:date="2018-04-03T00:13:00Z">
                  <w:rPr>
                    <w:rStyle w:val="Hyperlink"/>
                    <w:rFonts w:eastAsiaTheme="majorEastAsia"/>
                    <w:noProof/>
                  </w:rPr>
                </w:rPrChange>
              </w:rPr>
              <w:delText xml:space="preserve">3.2 </w:delText>
            </w:r>
            <w:r w:rsidRPr="00E57641" w:rsidDel="00E57641">
              <w:rPr>
                <w:rFonts w:eastAsiaTheme="majorEastAsia"/>
                <w:rPrChange w:id="116" w:author="Anh Hoang" w:date="2018-04-03T00:13:00Z">
                  <w:rPr>
                    <w:rStyle w:val="Hyperlink"/>
                    <w:rFonts w:eastAsiaTheme="majorEastAsia"/>
                    <w:noProof/>
                    <w:shd w:val="clear" w:color="auto" w:fill="FFFFFF"/>
                  </w:rPr>
                </w:rPrChange>
              </w:rPr>
              <w:delText>Cơ hội, thách thức</w:delText>
            </w:r>
            <w:r w:rsidDel="00E57641">
              <w:rPr>
                <w:noProof/>
                <w:webHidden/>
              </w:rPr>
              <w:tab/>
              <w:delText>10</w:delText>
            </w:r>
          </w:del>
        </w:p>
        <w:p w14:paraId="570FC74E" w14:textId="6D26FB8D" w:rsidR="003C6C1D" w:rsidRDefault="003C6C1D">
          <w:r>
            <w:rPr>
              <w:b/>
              <w:bCs/>
              <w:noProof/>
            </w:rPr>
            <w:fldChar w:fldCharType="end"/>
          </w:r>
        </w:p>
      </w:sdtContent>
    </w:sdt>
    <w:p w14:paraId="135DE85C" w14:textId="77777777" w:rsidR="003C6C1D" w:rsidRDefault="003C6C1D">
      <w:pPr>
        <w:spacing w:after="160" w:line="259" w:lineRule="auto"/>
        <w:ind w:left="0"/>
        <w:jc w:val="left"/>
      </w:pPr>
    </w:p>
    <w:p w14:paraId="14A7CFEA" w14:textId="77777777" w:rsidR="003C6C1D" w:rsidRDefault="003C6C1D">
      <w:pPr>
        <w:spacing w:after="160" w:line="259" w:lineRule="auto"/>
        <w:ind w:left="0"/>
        <w:jc w:val="left"/>
      </w:pPr>
      <w:r>
        <w:br w:type="page"/>
      </w:r>
    </w:p>
    <w:p w14:paraId="21F4C164" w14:textId="363D42D7" w:rsidR="00983889" w:rsidRDefault="009647C1" w:rsidP="0064776D">
      <w:pPr>
        <w:pStyle w:val="Heading1"/>
        <w:numPr>
          <w:ilvl w:val="0"/>
          <w:numId w:val="0"/>
        </w:numPr>
      </w:pPr>
      <w:bookmarkStart w:id="117" w:name="_Toc510477750"/>
      <w:r>
        <w:lastRenderedPageBreak/>
        <w:t>Giới thiệu về pin mặt trời</w:t>
      </w:r>
      <w:bookmarkEnd w:id="117"/>
    </w:p>
    <w:p w14:paraId="01E5A2E9" w14:textId="76ADC86A" w:rsidR="009647C1" w:rsidRPr="009647C1" w:rsidRDefault="0064776D" w:rsidP="0064776D">
      <w:pPr>
        <w:ind w:left="0" w:firstLine="0"/>
      </w:pPr>
      <w:r>
        <w:t xml:space="preserve"> </w:t>
      </w:r>
      <w:r w:rsidR="009647C1" w:rsidRPr="009647C1">
        <w:t>Các thế hệ pin mặt trời:</w:t>
      </w:r>
    </w:p>
    <w:p w14:paraId="70B4F6F1" w14:textId="64DA538C" w:rsidR="009647C1" w:rsidRPr="009647C1" w:rsidRDefault="009647C1" w:rsidP="009647C1">
      <w:pPr>
        <w:pStyle w:val="ListParagraph"/>
        <w:numPr>
          <w:ilvl w:val="0"/>
          <w:numId w:val="34"/>
        </w:numPr>
      </w:pPr>
      <w:r w:rsidRPr="009647C1">
        <w:t>Thế hệ thứ I:</w:t>
      </w:r>
    </w:p>
    <w:p w14:paraId="69727B14" w14:textId="0E6E3808" w:rsidR="009647C1" w:rsidRPr="009647C1" w:rsidRDefault="009647C1" w:rsidP="009647C1">
      <w:pPr>
        <w:pStyle w:val="ListParagraph"/>
        <w:numPr>
          <w:ilvl w:val="1"/>
          <w:numId w:val="34"/>
        </w:numPr>
        <w:ind w:left="1890" w:hanging="180"/>
      </w:pPr>
      <w:r w:rsidRPr="009647C1">
        <w:t xml:space="preserve">Silic đơn tinh thể </w:t>
      </w:r>
      <w:proofErr w:type="gramStart"/>
      <w:r w:rsidRPr="009647C1">
        <w:t>( c</w:t>
      </w:r>
      <w:proofErr w:type="gramEnd"/>
      <w:r w:rsidRPr="009647C1">
        <w:t>-Si)</w:t>
      </w:r>
    </w:p>
    <w:p w14:paraId="67E88E19" w14:textId="796747C1" w:rsidR="009647C1" w:rsidRPr="009647C1" w:rsidRDefault="009647C1" w:rsidP="009647C1">
      <w:pPr>
        <w:pStyle w:val="ListParagraph"/>
        <w:numPr>
          <w:ilvl w:val="0"/>
          <w:numId w:val="34"/>
        </w:numPr>
      </w:pPr>
      <w:r w:rsidRPr="009647C1">
        <w:t>Thế hệ thứ II:</w:t>
      </w:r>
    </w:p>
    <w:p w14:paraId="5FA03B22" w14:textId="7361D845" w:rsidR="009647C1" w:rsidRPr="009647C1" w:rsidRDefault="009647C1" w:rsidP="009647C1">
      <w:pPr>
        <w:ind w:left="1440"/>
      </w:pPr>
      <w:r w:rsidRPr="009647C1">
        <w:t xml:space="preserve">- </w:t>
      </w:r>
      <w:r>
        <w:t xml:space="preserve"> </w:t>
      </w:r>
      <w:r w:rsidRPr="009647C1">
        <w:t>Silic vô định hình (a-Si)</w:t>
      </w:r>
    </w:p>
    <w:p w14:paraId="21097054" w14:textId="6F5DE516" w:rsidR="009647C1" w:rsidRPr="009647C1" w:rsidRDefault="009647C1" w:rsidP="009647C1">
      <w:pPr>
        <w:ind w:left="1440"/>
      </w:pPr>
      <w:r w:rsidRPr="009647C1">
        <w:t xml:space="preserve">- </w:t>
      </w:r>
      <w:r>
        <w:t xml:space="preserve"> </w:t>
      </w:r>
      <w:r w:rsidRPr="009647C1">
        <w:t xml:space="preserve">Silic đa tinh thể </w:t>
      </w:r>
      <w:proofErr w:type="gramStart"/>
      <w:r w:rsidRPr="009647C1">
        <w:t>( poly</w:t>
      </w:r>
      <w:proofErr w:type="gramEnd"/>
      <w:r w:rsidRPr="009647C1">
        <w:t>- Si)</w:t>
      </w:r>
    </w:p>
    <w:p w14:paraId="02270C5A" w14:textId="6C1CAA94" w:rsidR="009647C1" w:rsidRPr="009647C1" w:rsidRDefault="009647C1" w:rsidP="009647C1">
      <w:pPr>
        <w:ind w:left="1440"/>
      </w:pPr>
      <w:r w:rsidRPr="009647C1">
        <w:t xml:space="preserve">- </w:t>
      </w:r>
      <w:r>
        <w:t xml:space="preserve"> </w:t>
      </w:r>
      <w:r w:rsidRPr="009647C1">
        <w:t xml:space="preserve">Cadmium telluride </w:t>
      </w:r>
      <w:proofErr w:type="gramStart"/>
      <w:r w:rsidRPr="009647C1">
        <w:t>( CdTe</w:t>
      </w:r>
      <w:proofErr w:type="gramEnd"/>
      <w:r w:rsidRPr="009647C1">
        <w:t>)</w:t>
      </w:r>
    </w:p>
    <w:p w14:paraId="2F119743" w14:textId="40A5B907" w:rsidR="009647C1" w:rsidRPr="009647C1" w:rsidRDefault="009647C1" w:rsidP="009647C1">
      <w:pPr>
        <w:pStyle w:val="ListParagraph"/>
        <w:numPr>
          <w:ilvl w:val="0"/>
          <w:numId w:val="36"/>
        </w:numPr>
      </w:pPr>
      <w:r w:rsidRPr="009647C1">
        <w:t>Thế hệ thứ III:</w:t>
      </w:r>
    </w:p>
    <w:p w14:paraId="50E4B285" w14:textId="3F4DE5D0" w:rsidR="009647C1" w:rsidRPr="009647C1" w:rsidRDefault="009647C1" w:rsidP="009647C1">
      <w:pPr>
        <w:ind w:left="1440"/>
      </w:pPr>
      <w:r w:rsidRPr="009647C1">
        <w:t>-</w:t>
      </w:r>
      <w:r>
        <w:t xml:space="preserve"> </w:t>
      </w:r>
      <w:r w:rsidRPr="009647C1">
        <w:t>Pin tinh thể nano (nanocrystal solar cell)</w:t>
      </w:r>
    </w:p>
    <w:p w14:paraId="70A1663D" w14:textId="2E922F52" w:rsidR="009647C1" w:rsidRPr="009647C1" w:rsidRDefault="009647C1" w:rsidP="009647C1">
      <w:pPr>
        <w:ind w:left="1440"/>
      </w:pPr>
      <w:r w:rsidRPr="009647C1">
        <w:t>-</w:t>
      </w:r>
      <w:r>
        <w:t xml:space="preserve"> </w:t>
      </w:r>
      <w:r w:rsidRPr="009647C1">
        <w:t>Photoelectronchemical (PEC) cell</w:t>
      </w:r>
    </w:p>
    <w:p w14:paraId="7ADC2EC3" w14:textId="4062702E" w:rsidR="009647C1" w:rsidRPr="009647C1" w:rsidRDefault="009647C1" w:rsidP="009647C1">
      <w:pPr>
        <w:ind w:left="1440"/>
      </w:pPr>
      <w:r w:rsidRPr="009647C1">
        <w:t>-</w:t>
      </w:r>
      <w:r>
        <w:t xml:space="preserve"> </w:t>
      </w:r>
      <w:r w:rsidRPr="009647C1">
        <w:t xml:space="preserve">Pin hữu cơ </w:t>
      </w:r>
      <w:proofErr w:type="gramStart"/>
      <w:r w:rsidRPr="009647C1">
        <w:t>( polymer</w:t>
      </w:r>
      <w:proofErr w:type="gramEnd"/>
      <w:r w:rsidRPr="009647C1">
        <w:t xml:space="preserve"> solar cell)</w:t>
      </w:r>
    </w:p>
    <w:p w14:paraId="6BFAF1BD" w14:textId="65BF25CB" w:rsidR="009647C1" w:rsidRPr="009647C1" w:rsidRDefault="009647C1" w:rsidP="009647C1">
      <w:pPr>
        <w:ind w:left="1440"/>
      </w:pPr>
      <w:r w:rsidRPr="009647C1">
        <w:t>-</w:t>
      </w:r>
      <w:r>
        <w:t xml:space="preserve"> </w:t>
      </w:r>
      <w:r w:rsidRPr="009647C1">
        <w:t xml:space="preserve">Dye sensitized solar cell </w:t>
      </w:r>
      <w:proofErr w:type="gramStart"/>
      <w:r w:rsidRPr="009647C1">
        <w:t>( DSSC</w:t>
      </w:r>
      <w:proofErr w:type="gramEnd"/>
      <w:r w:rsidRPr="009647C1">
        <w:t>)</w:t>
      </w:r>
    </w:p>
    <w:p w14:paraId="1518C617" w14:textId="5C81D927" w:rsidR="009647C1" w:rsidRPr="009647C1" w:rsidRDefault="009647C1" w:rsidP="009647C1">
      <w:pPr>
        <w:pStyle w:val="ListParagraph"/>
        <w:numPr>
          <w:ilvl w:val="0"/>
          <w:numId w:val="36"/>
        </w:numPr>
      </w:pPr>
      <w:r w:rsidRPr="009647C1">
        <w:t>Thế hệ thứ IV:</w:t>
      </w:r>
    </w:p>
    <w:p w14:paraId="6739FC5B" w14:textId="03FB1D75" w:rsidR="009647C1" w:rsidRDefault="009647C1" w:rsidP="009647C1">
      <w:pPr>
        <w:pStyle w:val="ListParagraph"/>
        <w:ind w:left="1630" w:firstLine="0"/>
      </w:pPr>
      <w:r>
        <w:t xml:space="preserve"> -</w:t>
      </w:r>
      <w:bookmarkStart w:id="118" w:name="_Hlk510386653"/>
      <w:r w:rsidRPr="009647C1">
        <w:t>Hydrid – inorganic crystals within a polymer matrix</w:t>
      </w:r>
    </w:p>
    <w:bookmarkEnd w:id="118"/>
    <w:p w14:paraId="53A5D10B" w14:textId="5EBD890D" w:rsidR="009647C1" w:rsidRDefault="009647C1" w:rsidP="009647C1">
      <w:pPr>
        <w:ind w:left="0" w:firstLine="0"/>
      </w:pPr>
    </w:p>
    <w:p w14:paraId="283F97A2" w14:textId="37047D00" w:rsidR="009647C1" w:rsidRDefault="009647C1" w:rsidP="009647C1">
      <w:pPr>
        <w:ind w:left="0" w:firstLine="0"/>
      </w:pPr>
      <w:r>
        <w:t>Pin mặt trời thế hệ thứ nhất và thứ hai vật liệu chính làm là bán dẫn silic tinh khiết.  Ở dạng tinh khiết số hạt tải (hạt mang điện) là electron và số hạt tải là lỗ trống như nhau. Để làm pin Mặt trời từ bán dẫn tinh khiết phải làm ra bán dẫn loại n và bán dẫn loại p rồi ghép lại với nhau cho nó có được tiếp xúc p - n.</w:t>
      </w:r>
    </w:p>
    <w:p w14:paraId="71D88268" w14:textId="77777777" w:rsidR="0064776D" w:rsidRDefault="009647C1" w:rsidP="009647C1">
      <w:pPr>
        <w:ind w:left="0" w:firstLine="0"/>
      </w:pPr>
      <w:r>
        <w:t>Nguyên lý hoạt động của loại pin mặt trời này dựa trên sự hấp thụ photon khi chất bán dẫn được chiếu bằng ánh sáng.</w:t>
      </w:r>
      <w:r w:rsidR="0064776D">
        <w:t xml:space="preserve"> N</w:t>
      </w:r>
      <w:r>
        <w:t>hược điểm của loại pin mặt trời này là</w:t>
      </w:r>
      <w:r w:rsidR="0064776D">
        <w:t xml:space="preserve"> sử dụng chất bán dẫn silic nên giá thành khá đắt. </w:t>
      </w:r>
    </w:p>
    <w:p w14:paraId="03F0FE47" w14:textId="0ACC6770" w:rsidR="009647C1" w:rsidRDefault="0064776D" w:rsidP="0064776D">
      <w:pPr>
        <w:ind w:left="0" w:firstLine="0"/>
      </w:pPr>
      <w:r>
        <w:t xml:space="preserve">Người ta bắt đầu nghiên cứu và đưa vào sử dụng pin mặt trời thế hệ thứ hai dạng màng mỏng. </w:t>
      </w:r>
      <w:r w:rsidRPr="0064776D">
        <w:t>Loại pin màng mỏng có một ưu điểm quan trọng là chỉ sử dụng một lượng ít chất quang hoạt</w:t>
      </w:r>
      <w:r>
        <w:t xml:space="preserve"> </w:t>
      </w:r>
      <w:r w:rsidRPr="0064776D">
        <w:t>và có thể tạo màng liên tục trong quá trình sản xuất</w:t>
      </w:r>
      <w:r>
        <w:t xml:space="preserve">. Tuy nhiên dạng pin mặt trời này cũng gặp nhược điểm là có hiệu suất chuyển hóa năng lượng ánh sáng thành điện năng thấp hơn, tuổi thọ cũng thấp hơn so với pin thế hệ I trong khi đó mức độ độc hại của các hóa chất sử dụng trong quá trình chế tạo cao hơn. Ngoài ra </w:t>
      </w:r>
      <w:r w:rsidRPr="0064776D">
        <w:t>sản xuất pin màng mỏng vẫn còn gặp phải</w:t>
      </w:r>
      <w:r>
        <w:t xml:space="preserve"> </w:t>
      </w:r>
      <w:r w:rsidRPr="0064776D">
        <w:t>một số vấn đề kĩ thuật chưa giải quyết được như chưa sản xuất được tấm tế bào lớn hơn 25 cm</w:t>
      </w:r>
      <w:r>
        <w:t xml:space="preserve"> </w:t>
      </w:r>
      <w:r w:rsidRPr="0064776D">
        <w:t>gây ra tình trạng lệnh mối nối</w:t>
      </w:r>
      <w:r>
        <w:t xml:space="preserve"> giữa các mảnh </w:t>
      </w:r>
      <w:commentRangeStart w:id="119"/>
      <w:r>
        <w:t>pin</w:t>
      </w:r>
      <w:commentRangeEnd w:id="119"/>
      <w:r w:rsidR="00832B95">
        <w:rPr>
          <w:rStyle w:val="CommentReference"/>
        </w:rPr>
        <w:commentReference w:id="119"/>
      </w:r>
      <w:r>
        <w:t>.</w:t>
      </w:r>
    </w:p>
    <w:p w14:paraId="5EA8F925" w14:textId="3627D1AF" w:rsidR="0064776D" w:rsidRDefault="0064776D" w:rsidP="0064776D">
      <w:pPr>
        <w:ind w:left="0" w:firstLine="0"/>
      </w:pPr>
    </w:p>
    <w:p w14:paraId="30A3F46D" w14:textId="28B56F93" w:rsidR="0064776D" w:rsidRDefault="0064776D" w:rsidP="0064776D">
      <w:pPr>
        <w:ind w:left="0" w:firstLine="0"/>
      </w:pPr>
      <w:r>
        <w:lastRenderedPageBreak/>
        <w:t>Sau quá trình nghiên cứu kỹ lưỡng, các nhà k</w:t>
      </w:r>
      <w:bookmarkStart w:id="120" w:name="_GoBack"/>
      <w:bookmarkEnd w:id="120"/>
      <w:r>
        <w:t xml:space="preserve">hoa học đã tìm ra thế hệ pin mặt trời thứ III: Pin từ Polyme, các chất màu nhạy quang (DSSC),… khắc phục </w:t>
      </w:r>
      <w:commentRangeStart w:id="121"/>
      <w:del w:id="122" w:author="Anh Hoang" w:date="2018-04-02T23:55:00Z">
        <w:r w:rsidDel="00832B95">
          <w:delText>1</w:delText>
        </w:r>
        <w:commentRangeEnd w:id="121"/>
        <w:r w:rsidR="00832B95" w:rsidDel="00832B95">
          <w:rPr>
            <w:rStyle w:val="CommentReference"/>
          </w:rPr>
          <w:commentReference w:id="121"/>
        </w:r>
        <w:r w:rsidDel="00832B95">
          <w:delText xml:space="preserve"> </w:delText>
        </w:r>
      </w:del>
      <w:ins w:id="123" w:author="Anh Hoang" w:date="2018-04-02T23:55:00Z">
        <w:r w:rsidR="00832B95">
          <w:t xml:space="preserve">một </w:t>
        </w:r>
      </w:ins>
      <w:r>
        <w:t>số nhược điểm của loại pin mặt trời thế hệ I và II.</w:t>
      </w:r>
    </w:p>
    <w:p w14:paraId="08115995" w14:textId="46E296AF" w:rsidR="0064776D" w:rsidRDefault="0064776D" w:rsidP="0064776D">
      <w:pPr>
        <w:ind w:left="0" w:firstLine="0"/>
      </w:pPr>
      <w:commentRangeStart w:id="124"/>
      <w:r>
        <w:t>Trong</w:t>
      </w:r>
      <w:commentRangeEnd w:id="124"/>
      <w:r w:rsidR="00832B95">
        <w:rPr>
          <w:rStyle w:val="CommentReference"/>
        </w:rPr>
        <w:commentReference w:id="124"/>
      </w:r>
      <w:r>
        <w:t xml:space="preserve"> khuôn khổ bài báo cáo nhập môn kỹ thuật ngành điện, em xin trình bày nghiên cứu về Pin mặt trời thế hệ thứ III: </w:t>
      </w:r>
      <w:r w:rsidRPr="009647C1">
        <w:t>Dye sensitized solar cell</w:t>
      </w:r>
      <w:r>
        <w:t xml:space="preserve"> (DSSC) </w:t>
      </w:r>
      <w:r w:rsidR="00B32948">
        <w:t>sử dụng chất màu nhạy quang với nhiều ưu điểm và khả năng cạnh tranh trên thị trường.</w:t>
      </w:r>
    </w:p>
    <w:p w14:paraId="56788B74" w14:textId="77777777" w:rsidR="0064776D" w:rsidRPr="009647C1" w:rsidRDefault="0064776D" w:rsidP="0064776D">
      <w:pPr>
        <w:ind w:left="0" w:firstLine="0"/>
      </w:pPr>
    </w:p>
    <w:p w14:paraId="421D2CF6" w14:textId="6E1FA94F" w:rsidR="00797173" w:rsidRDefault="00B32948" w:rsidP="00B32948">
      <w:pPr>
        <w:pStyle w:val="Heading1"/>
      </w:pPr>
      <w:bookmarkStart w:id="125" w:name="_Toc510477751"/>
      <w:r>
        <w:rPr>
          <w:shd w:val="clear" w:color="auto" w:fill="FFFFFF"/>
        </w:rPr>
        <w:t>Công nghệ sản xuất pin năng lượng mặt trời DSSC</w:t>
      </w:r>
      <w:bookmarkEnd w:id="125"/>
    </w:p>
    <w:p w14:paraId="7452A2A5" w14:textId="1B3B2DBB" w:rsidR="00797173" w:rsidRDefault="00B32948" w:rsidP="00B32948">
      <w:pPr>
        <w:pStyle w:val="Heading2"/>
        <w:numPr>
          <w:ilvl w:val="0"/>
          <w:numId w:val="32"/>
        </w:numPr>
        <w:ind w:left="450"/>
      </w:pPr>
      <w:bookmarkStart w:id="126" w:name="_Toc510477752"/>
      <w:r w:rsidRPr="00B32948">
        <w:t>Phân tích đặc tính kỹ thuật của công nghệ</w:t>
      </w:r>
      <w:bookmarkEnd w:id="126"/>
    </w:p>
    <w:p w14:paraId="21368682" w14:textId="3C23A97C" w:rsidR="00797173" w:rsidRDefault="00B32948" w:rsidP="00B32948">
      <w:pPr>
        <w:pStyle w:val="Heading3"/>
        <w:numPr>
          <w:ilvl w:val="1"/>
          <w:numId w:val="33"/>
        </w:numPr>
      </w:pPr>
      <w:bookmarkStart w:id="127" w:name="_Toc510477753"/>
      <w:r w:rsidRPr="00B32948">
        <w:t xml:space="preserve">Mô </w:t>
      </w:r>
      <w:proofErr w:type="gramStart"/>
      <w:r w:rsidRPr="00B32948">
        <w:t>tả  đặc</w:t>
      </w:r>
      <w:proofErr w:type="gramEnd"/>
      <w:r w:rsidRPr="00B32948">
        <w:t xml:space="preserve"> điểm công nghệ</w:t>
      </w:r>
      <w:bookmarkEnd w:id="127"/>
    </w:p>
    <w:p w14:paraId="3F29BED5" w14:textId="09BF1787" w:rsidR="00B32948" w:rsidRDefault="00205F1D" w:rsidP="001A655D">
      <w:r>
        <w:t>Cấu tạo của pin mặt trời nhạy quang DSSC nói chung gồm:</w:t>
      </w:r>
      <w:r w:rsidR="001A655D">
        <w:t xml:space="preserve"> </w:t>
      </w:r>
      <w:r>
        <w:t>Điện cực làm việc (photo electrode), hệ điện ly (hệ oxi hóa khử I-/I3-), điện cực đối và tấm</w:t>
      </w:r>
      <w:r w:rsidR="001A655D">
        <w:t xml:space="preserve"> </w:t>
      </w:r>
      <w:r>
        <w:t>polymer gắn kết 2 điện cực.</w:t>
      </w:r>
    </w:p>
    <w:p w14:paraId="02F651EA" w14:textId="418D5B31" w:rsidR="001A655D" w:rsidRDefault="001A655D" w:rsidP="001A655D">
      <w:pPr>
        <w:ind w:hanging="277"/>
        <w:jc w:val="center"/>
      </w:pPr>
      <w:r>
        <w:rPr>
          <w:noProof/>
        </w:rPr>
        <w:drawing>
          <wp:inline distT="0" distB="0" distL="0" distR="0" wp14:anchorId="0E111B8A" wp14:editId="05B10EBA">
            <wp:extent cx="5962015" cy="26727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015" cy="2672715"/>
                    </a:xfrm>
                    <a:prstGeom prst="rect">
                      <a:avLst/>
                    </a:prstGeom>
                  </pic:spPr>
                </pic:pic>
              </a:graphicData>
            </a:graphic>
          </wp:inline>
        </w:drawing>
      </w:r>
    </w:p>
    <w:p w14:paraId="66F02EA8" w14:textId="77F9603F" w:rsidR="001A655D" w:rsidRDefault="001A655D" w:rsidP="001A655D">
      <w:commentRangeStart w:id="128"/>
      <w:r>
        <w:t>Điện</w:t>
      </w:r>
      <w:commentRangeEnd w:id="128"/>
      <w:r w:rsidR="00832B95">
        <w:rPr>
          <w:rStyle w:val="CommentReference"/>
        </w:rPr>
        <w:commentReference w:id="128"/>
      </w:r>
      <w:r>
        <w:t xml:space="preserve"> cực anode của pin mặt trời DSSC cấu tạo bởi một lớp màng mỏng, xốp bằng vật liệu có năng lượng vùng cấm phù hợp, được hấp phụ một lớp đơn phân tử chất nhạy quang, và được phủ trên nền thủy tinh dẫn điện hoặc polymer dẫn điện. Các oxide kim loại như TiO2, SnO2, ZnO, Nb2O5, W2O5… được sử dụng làm điện cực cho pin DSSC, nhưng TiO2 anatase kích thước nano là phù hợp nhất để sử dụng làm màng bán dẫn cho điện cực làm việc của pin DSSC vì không độc, giá thành thấp và có năng lượng vùng cấm phù hợp </w:t>
      </w:r>
      <w:commentRangeStart w:id="129"/>
      <w:r>
        <w:t>nhất</w:t>
      </w:r>
      <w:commentRangeEnd w:id="129"/>
      <w:r w:rsidR="00832B95">
        <w:rPr>
          <w:rStyle w:val="CommentReference"/>
        </w:rPr>
        <w:commentReference w:id="129"/>
      </w:r>
      <w:r>
        <w:t>.</w:t>
      </w:r>
    </w:p>
    <w:p w14:paraId="695C2D86" w14:textId="12707D8E" w:rsidR="001A655D" w:rsidRDefault="001A655D" w:rsidP="001A655D">
      <w:r>
        <w:lastRenderedPageBreak/>
        <w:t>Lớp màng mỏng dày 10 - 30 μm của điện cực làm việc cấu tạo từ các hạt nano TiO2 có kích thước 10-30 nm liên kết với nhau nhằm tăng diện tích bề mặt riêng, tăng khả năng hấp phụ chất màu nhạy quang.</w:t>
      </w:r>
    </w:p>
    <w:p w14:paraId="008D7AFE" w14:textId="5A271F58" w:rsidR="001A655D" w:rsidRDefault="001A655D" w:rsidP="001A655D">
      <w:r>
        <w:t>Khi các phân tử màu hữu cơ được hấp phụ trên TiO2 tiếp nhận ánh sáng có bước sóng thích hợp (có năng lượng thích hợp) sẽ bị kích thích, chuyển từ trạng thái cơ bản So sang trạng thái kích thích S* và phóng thích ra 1 electron.</w:t>
      </w:r>
    </w:p>
    <w:p w14:paraId="29EA6683" w14:textId="74673953" w:rsidR="00640B37" w:rsidRDefault="00640B37" w:rsidP="00640B37">
      <w:r>
        <w:t xml:space="preserve">Điểm khác biệt chính giữa DSSC và các loại pin mặt trời khác là vật liệu đảm nhận nhiệm hấp thu năng lượng photon và chuyển hóa thành năng lượng điện (giải phóng electron) là các phân tử màu hữu cơ. Khi hấp thu photon có năng lượng thích hợp, electron trong phân tử chất màu bị kích thích và di chuyển từ vân đạo HOMO – LUMO có năng lượng cao hơn, cơ chế này làm tách rời điện tử và lỗ trống còn gọi là “electron injection”, đây chính là điểm khác biệt về cơ chế tạo điện </w:t>
      </w:r>
      <w:commentRangeStart w:id="130"/>
      <w:r>
        <w:t>tử</w:t>
      </w:r>
      <w:commentRangeEnd w:id="130"/>
      <w:r w:rsidR="00832B95">
        <w:rPr>
          <w:rStyle w:val="CommentReference"/>
        </w:rPr>
        <w:commentReference w:id="130"/>
      </w:r>
      <w:r>
        <w:t xml:space="preserve">. </w:t>
      </w:r>
    </w:p>
    <w:p w14:paraId="370F0EE1" w14:textId="77777777" w:rsidR="00306CC3" w:rsidRPr="00B32948" w:rsidRDefault="00306CC3" w:rsidP="00640B37"/>
    <w:p w14:paraId="43D2F8BA" w14:textId="5641CCE6" w:rsidR="00797173" w:rsidRDefault="00B32948" w:rsidP="00B32948">
      <w:pPr>
        <w:pStyle w:val="Heading3"/>
        <w:numPr>
          <w:ilvl w:val="1"/>
          <w:numId w:val="33"/>
        </w:numPr>
      </w:pPr>
      <w:bookmarkStart w:id="131" w:name="_Toc510477754"/>
      <w:r w:rsidRPr="00B32948">
        <w:t>Thực trạng kỹ thuật của công nghệ</w:t>
      </w:r>
      <w:bookmarkEnd w:id="131"/>
    </w:p>
    <w:p w14:paraId="355E6C58" w14:textId="45463C47" w:rsidR="00640B37" w:rsidRDefault="00640B37" w:rsidP="00640B37">
      <w:r>
        <w:t xml:space="preserve">Pin DSSC sử dụng dung dịch điện ly có thể đạt hiệu suất </w:t>
      </w:r>
      <w:r w:rsidR="00F2735B">
        <w:t>c</w:t>
      </w:r>
      <w:r>
        <w:t xml:space="preserve"> 11% ở thời điểm hiện </w:t>
      </w:r>
      <w:commentRangeStart w:id="132"/>
      <w:r>
        <w:t>tại</w:t>
      </w:r>
      <w:commentRangeEnd w:id="132"/>
      <w:r w:rsidR="00832B95">
        <w:rPr>
          <w:rStyle w:val="CommentReference"/>
        </w:rPr>
        <w:commentReference w:id="132"/>
      </w:r>
      <w:r>
        <w:t>.</w:t>
      </w:r>
    </w:p>
    <w:p w14:paraId="572E1055" w14:textId="2AC24D07" w:rsidR="009073BC" w:rsidRDefault="009073BC" w:rsidP="009073BC">
      <w:r>
        <w:t>Hiện nay, nhiều nghiên cứu cho thấy, pin DSSC sử dụng điện cực TiO2 có cấu trúc thanh (hay cột), dây, ống nano thì có hiệu suất cao hơn so với điện cực có cấu trúc hạt nano.</w:t>
      </w:r>
    </w:p>
    <w:p w14:paraId="06D1FD5B" w14:textId="75E7CCB6" w:rsidR="00640B37" w:rsidRDefault="00640B37" w:rsidP="00640B37">
      <w:r>
        <w:t xml:space="preserve">Pin DSSC vẫn đang gặp phải tính không ổn định trong quá trình sử dụng do tính rò rỉ và bay hơi dung dịch điện ly không thể tránh </w:t>
      </w:r>
      <w:commentRangeStart w:id="133"/>
      <w:r>
        <w:t>khỏi</w:t>
      </w:r>
      <w:commentRangeEnd w:id="133"/>
      <w:r w:rsidR="00832B95">
        <w:rPr>
          <w:rStyle w:val="CommentReference"/>
        </w:rPr>
        <w:commentReference w:id="133"/>
      </w:r>
      <w:r>
        <w:t>.</w:t>
      </w:r>
    </w:p>
    <w:p w14:paraId="58A54AA4" w14:textId="77777777" w:rsidR="00CF7CEC" w:rsidRDefault="00CF7CEC" w:rsidP="00640B37"/>
    <w:p w14:paraId="416EB53A" w14:textId="621AAF8D" w:rsidR="00CF7CEC" w:rsidRDefault="00CF7CEC" w:rsidP="00640B37">
      <w:r>
        <w:t>Hiệu suất của công nghệ sản xuất pin bằng DSSC và các loại pin khác:</w:t>
      </w:r>
    </w:p>
    <w:p w14:paraId="7AF2286F" w14:textId="1A1F9BB1" w:rsidR="00CF7CEC" w:rsidRDefault="00CF7CEC" w:rsidP="00CF7CEC">
      <w:pPr>
        <w:ind w:hanging="277"/>
      </w:pPr>
      <w:r>
        <w:rPr>
          <w:noProof/>
        </w:rPr>
        <w:lastRenderedPageBreak/>
        <w:drawing>
          <wp:inline distT="0" distB="0" distL="0" distR="0" wp14:anchorId="224F79CB" wp14:editId="0BFA09AA">
            <wp:extent cx="5962015" cy="343725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E_Solar_Cells_433c5f0b-30dc-4f18-ac32-fd6a0973745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2015" cy="3437255"/>
                    </a:xfrm>
                    <a:prstGeom prst="rect">
                      <a:avLst/>
                    </a:prstGeom>
                  </pic:spPr>
                </pic:pic>
              </a:graphicData>
            </a:graphic>
          </wp:inline>
        </w:drawing>
      </w:r>
    </w:p>
    <w:p w14:paraId="49A49C8F" w14:textId="774C8FBE" w:rsidR="00CF7CEC" w:rsidRDefault="00CF7CEC" w:rsidP="00CF7CEC">
      <w:pPr>
        <w:ind w:hanging="277"/>
        <w:jc w:val="center"/>
      </w:pPr>
      <w:r>
        <w:t>Hình 2: Hiệu suất chuyển đổi năng lượng của công nghệ sản xuất pin</w:t>
      </w:r>
    </w:p>
    <w:p w14:paraId="3381B862" w14:textId="77777777" w:rsidR="00306CC3" w:rsidRDefault="00306CC3" w:rsidP="00640B37"/>
    <w:p w14:paraId="51E26076" w14:textId="6021936B" w:rsidR="00B32948" w:rsidRDefault="00B32948" w:rsidP="000E0B9D">
      <w:pPr>
        <w:pStyle w:val="Heading3"/>
        <w:numPr>
          <w:ilvl w:val="1"/>
          <w:numId w:val="33"/>
        </w:numPr>
      </w:pPr>
      <w:bookmarkStart w:id="134" w:name="_Toc510477755"/>
      <w:r w:rsidRPr="00B32948">
        <w:t>Các sáng chế/giải pháp hữu ích/giải pháp kỹ thuật có liên quan tới công nghệ</w:t>
      </w:r>
      <w:bookmarkEnd w:id="134"/>
    </w:p>
    <w:p w14:paraId="60BA657C" w14:textId="4F3E16C3" w:rsidR="00595E70" w:rsidRDefault="00595E70" w:rsidP="00306CC3">
      <w:r>
        <w:t>Vấn đề chính của công nghệ sản xuất pin bằng DSSC vẫn là thời gian sử dụng và hiệu năng.</w:t>
      </w:r>
    </w:p>
    <w:p w14:paraId="15CACEE1" w14:textId="08865979" w:rsidR="00B32948" w:rsidRDefault="00306CC3" w:rsidP="00306CC3">
      <w:r w:rsidRPr="00306CC3">
        <w:t xml:space="preserve">Các nhà nghiên cứu vẫn đang miệt mài tìm các phương pháp nhằm cải thiện hiệu suất của pin DSSC như: tổng hợp vật liệu nano, nghiên cứu tính chất quang điện của TiO2, </w:t>
      </w:r>
      <w:del w:id="135" w:author="Nam" w:date="2018-04-06T09:54:00Z">
        <w:r w:rsidRPr="00306CC3" w:rsidDel="00E141B2">
          <w:delText>ZnO,…</w:delText>
        </w:r>
      </w:del>
      <w:ins w:id="136" w:author="Nam" w:date="2018-04-06T09:54:00Z">
        <w:r w:rsidR="00E141B2" w:rsidRPr="00306CC3">
          <w:t>ZnO, …</w:t>
        </w:r>
      </w:ins>
    </w:p>
    <w:p w14:paraId="4D3CAD3C" w14:textId="2D5443B0" w:rsidR="00595E70" w:rsidRDefault="00595E70" w:rsidP="00306CC3">
      <w:r>
        <w:t xml:space="preserve">Một số nghiên cứu trong và ngoài </w:t>
      </w:r>
      <w:commentRangeStart w:id="137"/>
      <w:r>
        <w:t>nước</w:t>
      </w:r>
      <w:commentRangeEnd w:id="137"/>
      <w:r w:rsidR="00832B95">
        <w:rPr>
          <w:rStyle w:val="CommentReference"/>
        </w:rPr>
        <w:commentReference w:id="137"/>
      </w:r>
      <w:r>
        <w:t>:</w:t>
      </w:r>
    </w:p>
    <w:p w14:paraId="14B574C2" w14:textId="1AA09542" w:rsidR="00595E70" w:rsidRPr="00C5580C" w:rsidRDefault="00595E70" w:rsidP="00595E70">
      <w:pPr>
        <w:ind w:firstLine="0"/>
        <w:rPr>
          <w:b/>
          <w:i/>
        </w:rPr>
      </w:pPr>
      <w:r w:rsidRPr="00C5580C">
        <w:rPr>
          <w:b/>
          <w:i/>
        </w:rPr>
        <w:t xml:space="preserve">[1] Nghiên cứu chế tạo vật liệu nano ZnO, TiO2 dùng cho pin mặt trời sử dụng chất nhạy màu. </w:t>
      </w:r>
    </w:p>
    <w:p w14:paraId="37CDDC50" w14:textId="7823CDBF" w:rsidR="00595E70" w:rsidRDefault="00A54B66" w:rsidP="00595E70">
      <w:pPr>
        <w:ind w:left="0" w:firstLine="547"/>
      </w:pPr>
      <w:r>
        <w:t xml:space="preserve">- </w:t>
      </w:r>
      <w:r w:rsidR="00595E70">
        <w:t>ThS. Nguyễn Văn Tuyên.</w:t>
      </w:r>
    </w:p>
    <w:commentRangeStart w:id="138"/>
    <w:p w14:paraId="62E4CD60" w14:textId="53A9F73E" w:rsidR="00595E70" w:rsidRDefault="00D97C33" w:rsidP="00595E70">
      <w:pPr>
        <w:ind w:left="0" w:firstLine="547"/>
      </w:pPr>
      <w:r>
        <w:fldChar w:fldCharType="begin"/>
      </w:r>
      <w:r>
        <w:instrText xml:space="preserve"> HYPERLINK "http://repository.vnu.edu.vn/bitstream/VNU_123/9527/1/01050000824.pdf" </w:instrText>
      </w:r>
      <w:r>
        <w:fldChar w:fldCharType="separate"/>
      </w:r>
      <w:r w:rsidR="00595E70" w:rsidRPr="00F54007">
        <w:rPr>
          <w:rStyle w:val="Hyperlink"/>
        </w:rPr>
        <w:t>http://repository.vnu.edu.vn/bitstream/VNU_123/9527/1/01050000824.pdf</w:t>
      </w:r>
      <w:r>
        <w:rPr>
          <w:rStyle w:val="Hyperlink"/>
        </w:rPr>
        <w:fldChar w:fldCharType="end"/>
      </w:r>
      <w:commentRangeEnd w:id="138"/>
      <w:r w:rsidR="00832B95">
        <w:rPr>
          <w:rStyle w:val="CommentReference"/>
        </w:rPr>
        <w:commentReference w:id="138"/>
      </w:r>
    </w:p>
    <w:p w14:paraId="3A7EF0D2" w14:textId="77777777" w:rsidR="00595E70" w:rsidRDefault="00595E70" w:rsidP="00595E70">
      <w:pPr>
        <w:ind w:left="0" w:firstLine="547"/>
      </w:pPr>
    </w:p>
    <w:p w14:paraId="72DF32FB" w14:textId="77777777" w:rsidR="00595E70" w:rsidRPr="00C5580C" w:rsidRDefault="00595E70" w:rsidP="00595E70">
      <w:pPr>
        <w:ind w:left="0" w:firstLine="547"/>
        <w:rPr>
          <w:rStyle w:val="spellingerror"/>
          <w:b/>
          <w:i/>
          <w:color w:val="000000"/>
          <w:szCs w:val="28"/>
          <w:shd w:val="clear" w:color="auto" w:fill="FFFFFF"/>
          <w:lang w:val="vi-VN"/>
        </w:rPr>
      </w:pPr>
      <w:r w:rsidRPr="00C5580C">
        <w:rPr>
          <w:b/>
          <w:i/>
        </w:rPr>
        <w:t xml:space="preserve">[2] </w:t>
      </w:r>
      <w:r w:rsidRPr="00C5580C">
        <w:rPr>
          <w:rStyle w:val="spellingerror"/>
          <w:b/>
          <w:i/>
          <w:color w:val="000000"/>
          <w:szCs w:val="28"/>
          <w:shd w:val="clear" w:color="auto" w:fill="FFFFFF"/>
          <w:lang w:val="vi-VN"/>
        </w:rPr>
        <w:t>Improved</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dye-sensitized</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solar</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cells</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with</w:t>
      </w:r>
      <w:r w:rsidRPr="00C5580C">
        <w:rPr>
          <w:rStyle w:val="normaltextrun"/>
          <w:b/>
          <w:i/>
          <w:color w:val="000000"/>
          <w:szCs w:val="28"/>
          <w:shd w:val="clear" w:color="auto" w:fill="FFFFFF"/>
          <w:lang w:val="vi-VN"/>
        </w:rPr>
        <w:t> a </w:t>
      </w:r>
      <w:r w:rsidRPr="00C5580C">
        <w:rPr>
          <w:rStyle w:val="spellingerror"/>
          <w:b/>
          <w:i/>
          <w:color w:val="000000"/>
          <w:szCs w:val="28"/>
          <w:shd w:val="clear" w:color="auto" w:fill="FFFFFF"/>
          <w:lang w:val="vi-VN"/>
        </w:rPr>
        <w:t>ZnO-nanoflower</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photoanode</w:t>
      </w:r>
    </w:p>
    <w:p w14:paraId="5A3B9180" w14:textId="11B447CC" w:rsidR="00595E70" w:rsidRPr="00C5580C" w:rsidRDefault="00A54B66" w:rsidP="00595E70">
      <w:pPr>
        <w:ind w:left="0" w:firstLine="547"/>
        <w:rPr>
          <w:rStyle w:val="eop"/>
          <w:b/>
          <w:i/>
          <w:color w:val="000000"/>
          <w:szCs w:val="28"/>
          <w:shd w:val="clear" w:color="auto" w:fill="FFFFFF"/>
        </w:rPr>
      </w:pPr>
      <w:r w:rsidRPr="00C5580C">
        <w:rPr>
          <w:b/>
          <w:i/>
        </w:rPr>
        <w:t xml:space="preserve">- </w:t>
      </w:r>
      <w:r w:rsidR="00595E70" w:rsidRPr="00C5580C">
        <w:rPr>
          <w:b/>
          <w:i/>
        </w:rPr>
        <w:t>C. Y. Jiang, X. W. Sun, G. Q. Lo and D. L. Kwong</w:t>
      </w:r>
      <w:r w:rsidR="00595E70" w:rsidRPr="00C5580C">
        <w:rPr>
          <w:rStyle w:val="eop"/>
          <w:b/>
          <w:i/>
          <w:color w:val="000000"/>
          <w:szCs w:val="28"/>
          <w:shd w:val="clear" w:color="auto" w:fill="FFFFFF"/>
        </w:rPr>
        <w:t> </w:t>
      </w:r>
    </w:p>
    <w:p w14:paraId="489FC228" w14:textId="11480A98" w:rsidR="00595E70" w:rsidRDefault="00B226EE" w:rsidP="00595E70">
      <w:pPr>
        <w:ind w:left="0" w:firstLine="547"/>
        <w:rPr>
          <w:sz w:val="26"/>
          <w:szCs w:val="26"/>
        </w:rPr>
      </w:pPr>
      <w:hyperlink r:id="rId15" w:history="1">
        <w:r w:rsidR="00595E70" w:rsidRPr="00F54007">
          <w:rPr>
            <w:rStyle w:val="Hyperlink"/>
            <w:sz w:val="26"/>
            <w:szCs w:val="26"/>
          </w:rPr>
          <w:t>https://www.a-star.edu.sg/Portals/30/publication/nanoe/201207051418118048.pdf</w:t>
        </w:r>
      </w:hyperlink>
    </w:p>
    <w:p w14:paraId="505E0A2E" w14:textId="77777777" w:rsidR="00595E70" w:rsidRPr="00595E70" w:rsidRDefault="00595E70" w:rsidP="00595E70">
      <w:pPr>
        <w:ind w:left="0" w:firstLine="720"/>
        <w:rPr>
          <w:sz w:val="26"/>
          <w:szCs w:val="26"/>
        </w:rPr>
      </w:pPr>
    </w:p>
    <w:p w14:paraId="157082CC" w14:textId="77777777" w:rsidR="00595E70" w:rsidRPr="00C5580C" w:rsidRDefault="00595E70" w:rsidP="00595E70">
      <w:pPr>
        <w:ind w:left="0" w:firstLine="547"/>
        <w:rPr>
          <w:rStyle w:val="normaltextrun"/>
          <w:b/>
          <w:i/>
          <w:color w:val="000000"/>
          <w:szCs w:val="28"/>
          <w:shd w:val="clear" w:color="auto" w:fill="FFFFFF"/>
          <w:lang w:val="vi-VN"/>
        </w:rPr>
      </w:pPr>
      <w:r>
        <w:t>[</w:t>
      </w:r>
      <w:proofErr w:type="gramStart"/>
      <w:r>
        <w:t>3]</w:t>
      </w:r>
      <w:r w:rsidRPr="00C5580C">
        <w:rPr>
          <w:b/>
          <w:i/>
        </w:rPr>
        <w:t>I</w:t>
      </w:r>
      <w:r w:rsidRPr="00C5580C">
        <w:rPr>
          <w:rStyle w:val="spellingerror"/>
          <w:b/>
          <w:i/>
          <w:color w:val="000000"/>
          <w:szCs w:val="28"/>
          <w:shd w:val="clear" w:color="auto" w:fill="FFFFFF"/>
          <w:lang w:val="vi-VN"/>
        </w:rPr>
        <w:t>mproving</w:t>
      </w:r>
      <w:proofErr w:type="gramEnd"/>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DyeSensitized</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Solar</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Cell</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Efficiency</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by</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Modification</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of</w:t>
      </w:r>
    </w:p>
    <w:p w14:paraId="1FE0B85D" w14:textId="20FF6391" w:rsidR="00306CC3" w:rsidRPr="00C5580C" w:rsidRDefault="00595E70" w:rsidP="00595E70">
      <w:pPr>
        <w:ind w:left="0" w:firstLine="547"/>
        <w:rPr>
          <w:rStyle w:val="normaltextrun"/>
          <w:b/>
          <w:i/>
          <w:color w:val="000000"/>
          <w:szCs w:val="28"/>
          <w:shd w:val="clear" w:color="auto" w:fill="FFFFFF"/>
        </w:rPr>
      </w:pPr>
      <w:r w:rsidRPr="00C5580C">
        <w:rPr>
          <w:rStyle w:val="spellingerror"/>
          <w:b/>
          <w:i/>
          <w:color w:val="000000"/>
          <w:szCs w:val="28"/>
          <w:shd w:val="clear" w:color="auto" w:fill="FFFFFF"/>
          <w:lang w:val="vi-VN"/>
        </w:rPr>
        <w:lastRenderedPageBreak/>
        <w:t>Electrode</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Surface</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Charge</w:t>
      </w:r>
      <w:r w:rsidRPr="00C5580C">
        <w:rPr>
          <w:rStyle w:val="normaltextrun"/>
          <w:b/>
          <w:i/>
          <w:color w:val="000000"/>
          <w:szCs w:val="28"/>
          <w:shd w:val="clear" w:color="auto" w:fill="FFFFFF"/>
        </w:rPr>
        <w:t>.</w:t>
      </w:r>
    </w:p>
    <w:p w14:paraId="009B7EB5" w14:textId="205CE2B4" w:rsidR="00595E70" w:rsidRPr="00A54B66" w:rsidRDefault="00595E70" w:rsidP="00A54B66">
      <w:pPr>
        <w:pStyle w:val="ListParagraph"/>
        <w:numPr>
          <w:ilvl w:val="0"/>
          <w:numId w:val="46"/>
        </w:numPr>
        <w:ind w:left="810" w:hanging="180"/>
        <w:rPr>
          <w:color w:val="000000"/>
          <w:szCs w:val="28"/>
          <w:shd w:val="clear" w:color="auto" w:fill="FFFFFF"/>
          <w:lang w:val="vi-VN"/>
        </w:rPr>
      </w:pPr>
      <w:r>
        <w:t>David Riehm</w:t>
      </w:r>
    </w:p>
    <w:p w14:paraId="2671C97E" w14:textId="45ABED20" w:rsidR="00A54B66" w:rsidRDefault="00B226EE" w:rsidP="00A54B66">
      <w:pPr>
        <w:ind w:left="0" w:firstLine="360"/>
        <w:rPr>
          <w:rStyle w:val="normaltextrun"/>
          <w:color w:val="000000"/>
          <w:szCs w:val="28"/>
          <w:shd w:val="clear" w:color="auto" w:fill="FFFFFF"/>
          <w:lang w:val="vi-VN"/>
        </w:rPr>
      </w:pPr>
      <w:hyperlink r:id="rId16" w:history="1">
        <w:r w:rsidR="00A54B66" w:rsidRPr="00F54007">
          <w:rPr>
            <w:rStyle w:val="Hyperlink"/>
            <w:szCs w:val="28"/>
            <w:shd w:val="clear" w:color="auto" w:fill="FFFFFF"/>
            <w:lang w:val="vi-VN"/>
          </w:rPr>
          <w:t>https://energy.nd.edu/assets/63597/forgash_fellowship_report_riehm_chang.pdf</w:t>
        </w:r>
      </w:hyperlink>
    </w:p>
    <w:p w14:paraId="7A20041E" w14:textId="77777777" w:rsidR="00A54B66" w:rsidRPr="00A54B66" w:rsidRDefault="00A54B66" w:rsidP="00A54B66">
      <w:pPr>
        <w:ind w:left="630" w:firstLine="0"/>
        <w:rPr>
          <w:rStyle w:val="normaltextrun"/>
          <w:color w:val="000000"/>
          <w:szCs w:val="28"/>
          <w:shd w:val="clear" w:color="auto" w:fill="FFFFFF"/>
          <w:lang w:val="vi-VN"/>
        </w:rPr>
      </w:pPr>
    </w:p>
    <w:p w14:paraId="0124EAE2" w14:textId="722E0F94" w:rsidR="00595E70" w:rsidRPr="00C5580C" w:rsidRDefault="00A54B66" w:rsidP="00A54B66">
      <w:pPr>
        <w:jc w:val="left"/>
        <w:rPr>
          <w:rStyle w:val="eop"/>
          <w:b/>
          <w:i/>
          <w:color w:val="000000"/>
          <w:szCs w:val="28"/>
          <w:shd w:val="clear" w:color="auto" w:fill="FFFFFF"/>
        </w:rPr>
      </w:pPr>
      <w:r w:rsidRPr="00C5580C">
        <w:rPr>
          <w:b/>
          <w:i/>
        </w:rPr>
        <w:t>[</w:t>
      </w:r>
      <w:proofErr w:type="gramStart"/>
      <w:r w:rsidRPr="00C5580C">
        <w:rPr>
          <w:b/>
          <w:i/>
        </w:rPr>
        <w:t>4]</w:t>
      </w:r>
      <w:r w:rsidRPr="00C5580C">
        <w:rPr>
          <w:rStyle w:val="spellingerror"/>
          <w:b/>
          <w:i/>
          <w:color w:val="000000"/>
          <w:szCs w:val="28"/>
          <w:shd w:val="clear" w:color="auto" w:fill="FFFFFF"/>
          <w:lang w:val="vi-VN"/>
        </w:rPr>
        <w:t>Anatase</w:t>
      </w:r>
      <w:proofErr w:type="gramEnd"/>
      <w:r w:rsidRPr="00C5580C">
        <w:rPr>
          <w:rStyle w:val="normaltextrun"/>
          <w:b/>
          <w:i/>
          <w:color w:val="000000"/>
          <w:szCs w:val="28"/>
          <w:shd w:val="clear" w:color="auto" w:fill="FFFFFF"/>
          <w:lang w:val="vi-VN"/>
        </w:rPr>
        <w:t> TiO2 </w:t>
      </w:r>
      <w:r w:rsidRPr="00C5580C">
        <w:rPr>
          <w:rStyle w:val="spellingerror"/>
          <w:b/>
          <w:i/>
          <w:color w:val="000000"/>
          <w:szCs w:val="28"/>
          <w:shd w:val="clear" w:color="auto" w:fill="FFFFFF"/>
          <w:lang w:val="vi-VN"/>
        </w:rPr>
        <w:t>microspheres</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with</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exposed</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mirror</w:t>
      </w:r>
      <w:r w:rsidRPr="00C5580C">
        <w:rPr>
          <w:rStyle w:val="spellingerror"/>
          <w:b/>
          <w:i/>
          <w:color w:val="000000"/>
          <w:szCs w:val="28"/>
          <w:shd w:val="clear" w:color="auto" w:fill="FFFFFF"/>
        </w:rPr>
        <w:t>_</w:t>
      </w:r>
      <w:r w:rsidRPr="00C5580C">
        <w:rPr>
          <w:rStyle w:val="spellingerror"/>
          <w:b/>
          <w:i/>
          <w:color w:val="000000"/>
          <w:szCs w:val="28"/>
          <w:shd w:val="clear" w:color="auto" w:fill="FFFFFF"/>
          <w:lang w:val="vi-VN"/>
        </w:rPr>
        <w:t>like</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plane</w:t>
      </w:r>
      <w:r w:rsidRPr="00C5580C">
        <w:rPr>
          <w:rStyle w:val="normaltextrun"/>
          <w:b/>
          <w:i/>
          <w:color w:val="000000"/>
          <w:szCs w:val="28"/>
          <w:shd w:val="clear" w:color="auto" w:fill="FFFFFF"/>
          <w:lang w:val="vi-VN"/>
        </w:rPr>
        <w:t> {001} </w:t>
      </w:r>
      <w:r w:rsidRPr="00C5580C">
        <w:rPr>
          <w:rStyle w:val="spellingerror"/>
          <w:b/>
          <w:i/>
          <w:color w:val="000000"/>
          <w:szCs w:val="28"/>
          <w:shd w:val="clear" w:color="auto" w:fill="FFFFFF"/>
          <w:lang w:val="vi-VN"/>
        </w:rPr>
        <w:t>facets</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for</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high</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performance</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dyesensitized</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solar</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cells</w:t>
      </w:r>
      <w:r w:rsidRPr="00C5580C">
        <w:rPr>
          <w:rStyle w:val="normaltextrun"/>
          <w:b/>
          <w:i/>
          <w:color w:val="000000"/>
          <w:szCs w:val="28"/>
          <w:shd w:val="clear" w:color="auto" w:fill="FFFFFF"/>
          <w:lang w:val="vi-VN"/>
        </w:rPr>
        <w:t> (</w:t>
      </w:r>
      <w:r w:rsidRPr="00C5580C">
        <w:rPr>
          <w:rStyle w:val="spellingerror"/>
          <w:b/>
          <w:i/>
          <w:color w:val="000000"/>
          <w:szCs w:val="28"/>
          <w:shd w:val="clear" w:color="auto" w:fill="FFFFFF"/>
          <w:lang w:val="vi-VN"/>
        </w:rPr>
        <w:t>DSSCs</w:t>
      </w:r>
      <w:r w:rsidRPr="00C5580C">
        <w:rPr>
          <w:rStyle w:val="normaltextrun"/>
          <w:b/>
          <w:i/>
          <w:color w:val="000000"/>
          <w:szCs w:val="28"/>
          <w:shd w:val="clear" w:color="auto" w:fill="FFFFFF"/>
          <w:lang w:val="vi-VN"/>
        </w:rPr>
        <w:t>)</w:t>
      </w:r>
      <w:r w:rsidRPr="00C5580C">
        <w:rPr>
          <w:rStyle w:val="eop"/>
          <w:b/>
          <w:i/>
          <w:color w:val="000000"/>
          <w:szCs w:val="28"/>
          <w:shd w:val="clear" w:color="auto" w:fill="FFFFFF"/>
        </w:rPr>
        <w:t> </w:t>
      </w:r>
    </w:p>
    <w:p w14:paraId="6C18A430" w14:textId="1F99F9D1" w:rsidR="00A54B66" w:rsidRDefault="00A54B66" w:rsidP="00A54B66">
      <w:pPr>
        <w:jc w:val="left"/>
        <w:rPr>
          <w:rStyle w:val="eop"/>
          <w:color w:val="000000"/>
          <w:szCs w:val="28"/>
          <w:shd w:val="clear" w:color="auto" w:fill="FFFFFF"/>
        </w:rPr>
      </w:pPr>
      <w:r>
        <w:t>- Zhang, Haimin, Han, Yanhe, Liu, Xiaolu, Liu, Porun, Yu, Hua, Zhang, Shanqing, Yao, Xiangdong, Zhao, Huijun.</w:t>
      </w:r>
    </w:p>
    <w:p w14:paraId="2A8E0218" w14:textId="41B09CA9" w:rsidR="00A54B66" w:rsidRPr="00595E70" w:rsidRDefault="00B226EE" w:rsidP="00A54B66">
      <w:pPr>
        <w:ind w:firstLine="0"/>
        <w:jc w:val="left"/>
      </w:pPr>
      <w:hyperlink r:id="rId17" w:history="1">
        <w:r w:rsidR="00A54B66" w:rsidRPr="00F54007">
          <w:rPr>
            <w:rStyle w:val="Hyperlink"/>
            <w:szCs w:val="28"/>
            <w:shd w:val="clear" w:color="auto" w:fill="FFFFFF"/>
            <w:lang w:val="vi-VN"/>
          </w:rPr>
          <w:t>https://pdfs.semanticscholar.org/582f/ee750e1747617a0b1bb8069389b9435b5bda.pdf</w:t>
        </w:r>
      </w:hyperlink>
      <w:r w:rsidR="00A54B66">
        <w:rPr>
          <w:rStyle w:val="eop"/>
          <w:rFonts w:ascii="Calibri" w:hAnsi="Calibri" w:cs="Calibri"/>
          <w:color w:val="000000"/>
          <w:sz w:val="22"/>
          <w:szCs w:val="22"/>
          <w:shd w:val="clear" w:color="auto" w:fill="FFFFFF"/>
        </w:rPr>
        <w:t> </w:t>
      </w:r>
    </w:p>
    <w:p w14:paraId="0CF085D3" w14:textId="3C523B21" w:rsidR="00B32948" w:rsidRDefault="00B32948" w:rsidP="000E0B9D">
      <w:pPr>
        <w:pStyle w:val="Heading3"/>
        <w:numPr>
          <w:ilvl w:val="1"/>
          <w:numId w:val="33"/>
        </w:numPr>
      </w:pPr>
      <w:bookmarkStart w:id="139" w:name="_Toc510477756"/>
      <w:r w:rsidRPr="00B32948">
        <w:t>Xu hướng phát triển của công nghệ</w:t>
      </w:r>
      <w:bookmarkEnd w:id="139"/>
    </w:p>
    <w:p w14:paraId="570C680D" w14:textId="2380D110" w:rsidR="00EC184A" w:rsidRDefault="00EC184A" w:rsidP="00EC184A">
      <w:r>
        <w:t xml:space="preserve">DSSCs hiện đang được ứng dụng trong rất nhiều lĩnh vực khác nhau. Các lĩnh vực được dự đoán sẽ là xu hướng phát triển của DSSC </w:t>
      </w:r>
      <w:ins w:id="140" w:author="Anh Hoang" w:date="2018-04-03T00:05:00Z">
        <w:r w:rsidR="00AC7046">
          <w:t xml:space="preserve">được trình bầy trong hình 3 </w:t>
        </w:r>
      </w:ins>
      <w:commentRangeStart w:id="141"/>
      <w:r>
        <w:t>là</w:t>
      </w:r>
      <w:commentRangeEnd w:id="141"/>
      <w:r w:rsidR="00832B95">
        <w:rPr>
          <w:rStyle w:val="CommentReference"/>
        </w:rPr>
        <w:commentReference w:id="141"/>
      </w:r>
      <w:r>
        <w:t>:</w:t>
      </w:r>
    </w:p>
    <w:p w14:paraId="3E1D8AB0" w14:textId="77777777" w:rsidR="00BA724F" w:rsidRPr="00BA724F" w:rsidRDefault="00EC184A" w:rsidP="00BA724F">
      <w:pPr>
        <w:pStyle w:val="ListParagraph"/>
        <w:numPr>
          <w:ilvl w:val="0"/>
          <w:numId w:val="43"/>
        </w:numPr>
      </w:pPr>
      <w:r w:rsidRPr="00BA724F">
        <w:rPr>
          <w:shd w:val="clear" w:color="auto" w:fill="FAFAFA"/>
        </w:rPr>
        <w:t>Automotive</w:t>
      </w:r>
    </w:p>
    <w:p w14:paraId="03E5CB33" w14:textId="77777777" w:rsidR="00BA724F" w:rsidRPr="00BA724F" w:rsidRDefault="00BA724F" w:rsidP="00BA724F">
      <w:pPr>
        <w:pStyle w:val="ListParagraph"/>
        <w:numPr>
          <w:ilvl w:val="0"/>
          <w:numId w:val="43"/>
        </w:numPr>
      </w:pPr>
      <w:r w:rsidRPr="00BA724F">
        <w:rPr>
          <w:shd w:val="clear" w:color="auto" w:fill="FAFAFA"/>
        </w:rPr>
        <w:t>Outdoor advertising /posters /awnings</w:t>
      </w:r>
    </w:p>
    <w:p w14:paraId="71828E9C" w14:textId="7C78FEB8" w:rsidR="00EC184A" w:rsidRDefault="00BA724F" w:rsidP="00BA724F">
      <w:pPr>
        <w:pStyle w:val="ListParagraph"/>
        <w:numPr>
          <w:ilvl w:val="0"/>
          <w:numId w:val="43"/>
        </w:numPr>
      </w:pPr>
      <w:r w:rsidRPr="00BA724F">
        <w:rPr>
          <w:shd w:val="clear" w:color="auto" w:fill="FAFAFA"/>
        </w:rPr>
        <w:t>POP smart labels, posters indoors</w:t>
      </w:r>
      <w:r>
        <w:t xml:space="preserve"> </w:t>
      </w:r>
    </w:p>
    <w:p w14:paraId="581D5524" w14:textId="77777777" w:rsidR="00BA724F" w:rsidRDefault="00BA724F" w:rsidP="00BA724F">
      <w:pPr>
        <w:pStyle w:val="ListParagraph"/>
        <w:numPr>
          <w:ilvl w:val="0"/>
          <w:numId w:val="43"/>
        </w:numPr>
      </w:pPr>
      <w:r w:rsidRPr="00BA724F">
        <w:t xml:space="preserve">Mobile devices </w:t>
      </w:r>
    </w:p>
    <w:p w14:paraId="537BB207" w14:textId="77777777" w:rsidR="00BA724F" w:rsidRDefault="00BA724F" w:rsidP="00BA724F">
      <w:pPr>
        <w:pStyle w:val="ListParagraph"/>
        <w:numPr>
          <w:ilvl w:val="0"/>
          <w:numId w:val="43"/>
        </w:numPr>
      </w:pPr>
      <w:r w:rsidRPr="00BA724F">
        <w:t xml:space="preserve">Electronics in apparel and emergency and military </w:t>
      </w:r>
    </w:p>
    <w:p w14:paraId="6AD5AC9B" w14:textId="77777777" w:rsidR="00BA724F" w:rsidRDefault="00BA724F" w:rsidP="00BA724F">
      <w:pPr>
        <w:pStyle w:val="ListParagraph"/>
        <w:numPr>
          <w:ilvl w:val="0"/>
          <w:numId w:val="43"/>
        </w:numPr>
      </w:pPr>
      <w:r w:rsidRPr="00BA724F">
        <w:t xml:space="preserve">Other portable electronics, disposable electronics </w:t>
      </w:r>
    </w:p>
    <w:p w14:paraId="04BEF6D8" w14:textId="77777777" w:rsidR="00BA724F" w:rsidRDefault="00BA724F" w:rsidP="00BA724F">
      <w:pPr>
        <w:pStyle w:val="ListParagraph"/>
        <w:numPr>
          <w:ilvl w:val="0"/>
          <w:numId w:val="43"/>
        </w:numPr>
      </w:pPr>
      <w:r w:rsidRPr="00BA724F">
        <w:t xml:space="preserve">Wireless sensors/actuators </w:t>
      </w:r>
    </w:p>
    <w:p w14:paraId="6F5739A4" w14:textId="77777777" w:rsidR="00BA724F" w:rsidRDefault="00BA724F" w:rsidP="00BA724F">
      <w:pPr>
        <w:pStyle w:val="ListParagraph"/>
        <w:numPr>
          <w:ilvl w:val="0"/>
          <w:numId w:val="43"/>
        </w:numPr>
      </w:pPr>
      <w:r w:rsidRPr="00BA724F">
        <w:t xml:space="preserve">PV for developing countries </w:t>
      </w:r>
    </w:p>
    <w:p w14:paraId="667B06B3" w14:textId="77777777" w:rsidR="00BA724F" w:rsidRDefault="00BA724F" w:rsidP="00BA724F">
      <w:pPr>
        <w:pStyle w:val="ListParagraph"/>
        <w:numPr>
          <w:ilvl w:val="0"/>
          <w:numId w:val="43"/>
        </w:numPr>
      </w:pPr>
      <w:r w:rsidRPr="00BA724F">
        <w:t xml:space="preserve">BIPV </w:t>
      </w:r>
    </w:p>
    <w:p w14:paraId="03C8CA31" w14:textId="29EC0405" w:rsidR="00BA724F" w:rsidRDefault="00BA724F" w:rsidP="00BA724F">
      <w:pPr>
        <w:pStyle w:val="ListParagraph"/>
        <w:numPr>
          <w:ilvl w:val="0"/>
          <w:numId w:val="43"/>
        </w:numPr>
      </w:pPr>
      <w:r w:rsidRPr="00BA724F">
        <w:t>Other large projects and utilities</w:t>
      </w:r>
    </w:p>
    <w:p w14:paraId="6B85FB93" w14:textId="03BAD080" w:rsidR="00EC184A" w:rsidRDefault="00EC184A" w:rsidP="00EC184A">
      <w:pPr>
        <w:ind w:hanging="7"/>
        <w:jc w:val="center"/>
      </w:pPr>
      <w:r>
        <w:rPr>
          <w:noProof/>
        </w:rPr>
        <w:lastRenderedPageBreak/>
        <w:drawing>
          <wp:inline distT="0" distB="0" distL="0" distR="0" wp14:anchorId="30DD7EDD" wp14:editId="3C58BF40">
            <wp:extent cx="5915025" cy="3733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5025" cy="3733800"/>
                    </a:xfrm>
                    <a:prstGeom prst="rect">
                      <a:avLst/>
                    </a:prstGeom>
                  </pic:spPr>
                </pic:pic>
              </a:graphicData>
            </a:graphic>
          </wp:inline>
        </w:drawing>
      </w:r>
    </w:p>
    <w:p w14:paraId="78BEE176" w14:textId="27B54663" w:rsidR="00EC184A" w:rsidRDefault="00EC184A" w:rsidP="00EC184A">
      <w:pPr>
        <w:jc w:val="center"/>
      </w:pPr>
      <w:r>
        <w:t xml:space="preserve">Hình 3: </w:t>
      </w:r>
      <w:r w:rsidR="00BA724F">
        <w:t>Các lĩnh vực ứng dụng</w:t>
      </w:r>
      <w:r>
        <w:t xml:space="preserve"> của DSSCs</w:t>
      </w:r>
    </w:p>
    <w:p w14:paraId="57833EFD" w14:textId="036EB424" w:rsidR="00EC184A" w:rsidRDefault="00EC184A" w:rsidP="00EC184A">
      <w:r>
        <w:t xml:space="preserve">(Source: </w:t>
      </w:r>
      <w:hyperlink r:id="rId19" w:history="1">
        <w:r w:rsidRPr="00F54007">
          <w:rPr>
            <w:rStyle w:val="Hyperlink"/>
          </w:rPr>
          <w:t>https://www.idtechex.com/research/reports/dye-sensitized-solar-cells-dssc-dsc-2013-2023-technologies-markets-players-000345.asp</w:t>
        </w:r>
      </w:hyperlink>
      <w:r>
        <w:t xml:space="preserve"> )</w:t>
      </w:r>
    </w:p>
    <w:p w14:paraId="49017477" w14:textId="77777777" w:rsidR="00EC184A" w:rsidRDefault="00EC184A" w:rsidP="00EC184A"/>
    <w:p w14:paraId="26E65FC8" w14:textId="6B582425" w:rsidR="00CF7CEC" w:rsidRDefault="00CF7CEC" w:rsidP="00CF7CEC">
      <w:pPr>
        <w:rPr>
          <w:ins w:id="142" w:author="Anh Hoang" w:date="2018-04-03T00:06:00Z"/>
        </w:rPr>
      </w:pPr>
      <w:r w:rsidRPr="00CF7CEC">
        <w:t xml:space="preserve">Theo công ty nghiên cứu thị trường IDTechEx, thị trường </w:t>
      </w:r>
      <w:r>
        <w:t xml:space="preserve">của </w:t>
      </w:r>
      <w:r w:rsidRPr="00CF7CEC">
        <w:t xml:space="preserve">dye sensitized solar cells (DSSCs) dự báo sẽ tăng dần lên hơn 130 triệu </w:t>
      </w:r>
      <w:ins w:id="143" w:author="Anh Hoang" w:date="2018-04-03T00:05:00Z">
        <w:r w:rsidR="00AC7046">
          <w:t>USD</w:t>
        </w:r>
      </w:ins>
      <w:del w:id="144" w:author="Anh Hoang" w:date="2018-04-03T00:05:00Z">
        <w:r w:rsidRPr="00CF7CEC" w:rsidDel="00AC7046">
          <w:delText>đô</w:delText>
        </w:r>
      </w:del>
      <w:r w:rsidRPr="00CF7CEC">
        <w:t xml:space="preserve"> vào năm 2023</w:t>
      </w:r>
      <w:r>
        <w:t>. Vấn đề này</w:t>
      </w:r>
      <w:r w:rsidRPr="00CF7CEC">
        <w:t xml:space="preserve"> đã được thảo luận rộng rãi trong báo cáo mới đây của IDTechEx Research "</w:t>
      </w:r>
      <w:r w:rsidR="00EC184A" w:rsidRPr="00EC184A">
        <w:t xml:space="preserve"> </w:t>
      </w:r>
      <w:r w:rsidR="00EC184A" w:rsidRPr="00EC184A">
        <w:rPr>
          <w:b/>
        </w:rPr>
        <w:t>Dye Sensitized Solar Cells (DSSC/DSC) 2013-2023: Technologies, Markets, Players</w:t>
      </w:r>
      <w:r w:rsidRPr="00CF7CEC">
        <w:t>"</w:t>
      </w:r>
      <w:r w:rsidR="00EC184A">
        <w:t xml:space="preserve"> </w:t>
      </w:r>
      <w:r w:rsidRPr="00CF7CEC">
        <w:t>(</w:t>
      </w:r>
      <w:ins w:id="145" w:author="Anh Hoang" w:date="2018-04-03T00:06:00Z">
        <w:r w:rsidR="00AC7046">
          <w:rPr>
            <w:color w:val="00B0F0"/>
          </w:rPr>
          <w:fldChar w:fldCharType="begin"/>
        </w:r>
        <w:r w:rsidR="00AC7046">
          <w:rPr>
            <w:color w:val="00B0F0"/>
          </w:rPr>
          <w:instrText xml:space="preserve"> HYPERLINK "http://</w:instrText>
        </w:r>
      </w:ins>
      <w:r w:rsidR="00AC7046" w:rsidRPr="00EC184A">
        <w:rPr>
          <w:color w:val="00B0F0"/>
        </w:rPr>
        <w:instrText>www.IDTechEx.com/</w:instrText>
      </w:r>
      <w:commentRangeStart w:id="146"/>
      <w:r w:rsidR="00AC7046" w:rsidRPr="00EC184A">
        <w:rPr>
          <w:color w:val="00B0F0"/>
        </w:rPr>
        <w:instrText>dssc</w:instrText>
      </w:r>
      <w:commentRangeEnd w:id="146"/>
      <w:ins w:id="147" w:author="Anh Hoang" w:date="2018-04-03T00:06:00Z">
        <w:r w:rsidR="00AC7046">
          <w:rPr>
            <w:color w:val="00B0F0"/>
          </w:rPr>
          <w:instrText xml:space="preserve">" </w:instrText>
        </w:r>
        <w:r w:rsidR="00AC7046">
          <w:rPr>
            <w:color w:val="00B0F0"/>
          </w:rPr>
          <w:fldChar w:fldCharType="separate"/>
        </w:r>
      </w:ins>
      <w:r w:rsidR="00AC7046" w:rsidRPr="00B0077A">
        <w:rPr>
          <w:rStyle w:val="Hyperlink"/>
        </w:rPr>
        <w:t>www.IDTechEx.com/dssc</w:t>
      </w:r>
      <w:ins w:id="148" w:author="Anh Hoang" w:date="2018-04-03T00:06:00Z">
        <w:r w:rsidR="00AC7046">
          <w:rPr>
            <w:color w:val="00B0F0"/>
          </w:rPr>
          <w:fldChar w:fldCharType="end"/>
        </w:r>
      </w:ins>
      <w:r w:rsidR="00AC7046">
        <w:rPr>
          <w:rStyle w:val="CommentReference"/>
        </w:rPr>
        <w:commentReference w:id="146"/>
      </w:r>
      <w:r w:rsidRPr="00CF7CEC">
        <w:t>).</w:t>
      </w:r>
    </w:p>
    <w:p w14:paraId="2E98E81B" w14:textId="12C34BDD" w:rsidR="00AC7046" w:rsidRDefault="00AC7046" w:rsidP="00CF7CEC">
      <w:ins w:id="149" w:author="Anh Hoang" w:date="2018-04-03T00:06:00Z">
        <w:r>
          <w:t>Các xu hướng công nghệ có thể thay thế công nghệ này:</w:t>
        </w:r>
      </w:ins>
    </w:p>
    <w:p w14:paraId="7A115D20" w14:textId="364BC34A" w:rsidR="00CF7CEC" w:rsidRDefault="00CF7CEC" w:rsidP="00CF7CEC">
      <w:pPr>
        <w:pStyle w:val="ListParagraph"/>
        <w:ind w:left="750" w:firstLine="0"/>
        <w:jc w:val="center"/>
        <w:rPr>
          <w:i/>
        </w:rPr>
      </w:pPr>
      <w:r>
        <w:rPr>
          <w:i/>
          <w:noProof/>
        </w:rPr>
        <w:lastRenderedPageBreak/>
        <w:drawing>
          <wp:inline distT="0" distB="0" distL="0" distR="0" wp14:anchorId="7A426CA7" wp14:editId="63FDAF6E">
            <wp:extent cx="5340160" cy="3505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SC-Fig1.jpg"/>
                    <pic:cNvPicPr/>
                  </pic:nvPicPr>
                  <pic:blipFill>
                    <a:blip r:embed="rId20">
                      <a:extLst>
                        <a:ext uri="{28A0092B-C50C-407E-A947-70E740481C1C}">
                          <a14:useLocalDpi xmlns:a14="http://schemas.microsoft.com/office/drawing/2010/main" val="0"/>
                        </a:ext>
                      </a:extLst>
                    </a:blip>
                    <a:stretch>
                      <a:fillRect/>
                    </a:stretch>
                  </pic:blipFill>
                  <pic:spPr>
                    <a:xfrm>
                      <a:off x="0" y="0"/>
                      <a:ext cx="5409638" cy="3551447"/>
                    </a:xfrm>
                    <a:prstGeom prst="rect">
                      <a:avLst/>
                    </a:prstGeom>
                  </pic:spPr>
                </pic:pic>
              </a:graphicData>
            </a:graphic>
          </wp:inline>
        </w:drawing>
      </w:r>
    </w:p>
    <w:p w14:paraId="138FAB7A" w14:textId="6B887E67" w:rsidR="00BA724F" w:rsidRDefault="00BA724F" w:rsidP="00CF7CEC">
      <w:pPr>
        <w:pStyle w:val="ListParagraph"/>
        <w:ind w:left="750" w:firstLine="0"/>
        <w:jc w:val="center"/>
        <w:rPr>
          <w:i/>
        </w:rPr>
      </w:pPr>
      <w:r>
        <w:rPr>
          <w:i/>
        </w:rPr>
        <w:t>Hình x: Xu hướng phát triển trong tương lai ứng dụng DSSC</w:t>
      </w:r>
    </w:p>
    <w:p w14:paraId="0D08DD7F" w14:textId="6893D677" w:rsidR="00CF7CEC" w:rsidRPr="00CF7CEC" w:rsidRDefault="00BA724F" w:rsidP="00BA724F">
      <w:pPr>
        <w:jc w:val="center"/>
      </w:pPr>
      <w:r>
        <w:t xml:space="preserve">(Source: </w:t>
      </w:r>
      <w:r w:rsidR="00CF7CEC" w:rsidRPr="00CF7CEC">
        <w:t>http://www.idtechex.com/emails/3879.asp</w:t>
      </w:r>
      <w:r>
        <w:t>)</w:t>
      </w:r>
    </w:p>
    <w:p w14:paraId="1FA4F267" w14:textId="77777777" w:rsidR="00B32948" w:rsidRPr="00B32948" w:rsidRDefault="00B32948" w:rsidP="00B32948">
      <w:pPr>
        <w:pStyle w:val="ListParagraph"/>
        <w:rPr>
          <w:i/>
        </w:rPr>
      </w:pPr>
    </w:p>
    <w:p w14:paraId="6CCB03C7" w14:textId="174613CD" w:rsidR="00FF35E0" w:rsidRPr="00FF35E0" w:rsidRDefault="00B32948" w:rsidP="00FF35E0">
      <w:pPr>
        <w:pStyle w:val="ListParagraph"/>
        <w:numPr>
          <w:ilvl w:val="1"/>
          <w:numId w:val="33"/>
        </w:numPr>
        <w:rPr>
          <w:i/>
        </w:rPr>
      </w:pPr>
      <w:r>
        <w:rPr>
          <w:i/>
        </w:rPr>
        <w:t xml:space="preserve"> </w:t>
      </w:r>
      <w:r w:rsidRPr="00B32948">
        <w:rPr>
          <w:i/>
        </w:rPr>
        <w:t xml:space="preserve">Khả năng áp dụng công nghệ trong các điều kiện nhất </w:t>
      </w:r>
      <w:commentRangeStart w:id="150"/>
      <w:r w:rsidRPr="00B32948">
        <w:rPr>
          <w:i/>
        </w:rPr>
        <w:t>định</w:t>
      </w:r>
      <w:commentRangeEnd w:id="150"/>
      <w:r w:rsidR="00E10372">
        <w:rPr>
          <w:rStyle w:val="CommentReference"/>
        </w:rPr>
        <w:commentReference w:id="150"/>
      </w:r>
    </w:p>
    <w:p w14:paraId="64CC6AD1" w14:textId="12AC1788" w:rsidR="00BA724F" w:rsidRDefault="00674C6D" w:rsidP="00674C6D">
      <w:pPr>
        <w:ind w:left="750" w:firstLine="0"/>
      </w:pPr>
      <w:r>
        <w:t>Hiệu năng của DSSC và các loại pin mặt trời khác cho việc sử dụng ngoài trời (chẳng hạn như là xây dựng hệ thống quang điện tích hợp) đã được đo dưới các điều kiện kiểm tra chuẩn (</w:t>
      </w:r>
      <w:r w:rsidRPr="00674C6D">
        <w:t xml:space="preserve">standard test conditions </w:t>
      </w:r>
      <w:r>
        <w:t xml:space="preserve">- </w:t>
      </w:r>
      <w:r w:rsidRPr="00674C6D">
        <w:t>STC</w:t>
      </w:r>
      <w:r>
        <w:t>), nhiệt độ 25</w:t>
      </w:r>
      <w:r w:rsidRPr="00674C6D">
        <w:t>°C</w:t>
      </w:r>
      <w:r>
        <w:t xml:space="preserve">, sự bức xạ </w:t>
      </w:r>
      <w:r w:rsidRPr="00674C6D">
        <w:t>1000 W/m² (1sun)</w:t>
      </w:r>
      <w:r>
        <w:t xml:space="preserve">, </w:t>
      </w:r>
      <w:r w:rsidRPr="00674C6D">
        <w:t>Air mass 1.5 (AM1.5)</w:t>
      </w:r>
      <w:r>
        <w:t>. Trải qua nhưng điều kiện kiểm tra này 1</w:t>
      </w:r>
      <w:r w:rsidRPr="00674C6D">
        <w:t xml:space="preserve"> m²</w:t>
      </w:r>
      <w:r>
        <w:t xml:space="preserve"> mặt phẳng</w:t>
      </w:r>
      <w:r w:rsidRPr="00674C6D">
        <w:t xml:space="preserve"> sản xuất 100 watt</w:t>
      </w:r>
      <w:r>
        <w:t>s</w:t>
      </w:r>
      <w:r w:rsidRPr="00674C6D">
        <w:t xml:space="preserve"> điện được đo với hiệu suất chuyển đổi năng lượng 10%</w:t>
      </w:r>
      <w:r>
        <w:t xml:space="preserve"> (PCE).</w:t>
      </w:r>
    </w:p>
    <w:p w14:paraId="7C422C57" w14:textId="22AE364E" w:rsidR="00674C6D" w:rsidRDefault="00674C6D" w:rsidP="00674C6D">
      <w:pPr>
        <w:ind w:left="750" w:firstLine="0"/>
      </w:pPr>
      <w:r>
        <w:t>Tuy nhiên, tính toán mức độ hiệu quả của DSSC cho các ứng dụng ở trong nhà có sự khác biệt, A</w:t>
      </w:r>
      <w:r w:rsidRPr="00674C6D">
        <w:t>ir mass (AM1.5)</w:t>
      </w:r>
      <w:r>
        <w:t xml:space="preserve"> không liên quan </w:t>
      </w:r>
      <w:r w:rsidR="00EE45AE">
        <w:t>đến</w:t>
      </w:r>
      <w:r>
        <w:t xml:space="preserve"> các điều kiện vận hành PV (</w:t>
      </w:r>
      <w:r w:rsidRPr="00674C6D">
        <w:t>photovoltaic</w:t>
      </w:r>
      <w:r>
        <w:t>) trong nhà. N</w:t>
      </w:r>
      <w:r w:rsidRPr="00674C6D">
        <w:t xml:space="preserve">ếu sử dụng mức ánh sáng trong nhà và diện tích bề mặt cho một ứng dụng trong nhà - </w:t>
      </w:r>
      <w:r>
        <w:t xml:space="preserve">sự bức xạ </w:t>
      </w:r>
      <w:r w:rsidRPr="00674C6D">
        <w:t xml:space="preserve">100mW / cm2, với diện tích bề mặt </w:t>
      </w:r>
      <w:r w:rsidR="00EE45AE" w:rsidRPr="00674C6D">
        <w:t xml:space="preserve">1cm² có thể sản </w:t>
      </w:r>
      <w:r w:rsidRPr="00674C6D">
        <w:t xml:space="preserve">xuất 10mW sau đó đo PCE </w:t>
      </w:r>
      <w:r w:rsidR="00EE45AE">
        <w:t>ở mức</w:t>
      </w:r>
      <w:r w:rsidRPr="00674C6D">
        <w:t xml:space="preserve"> 10%.</w:t>
      </w:r>
      <w:r w:rsidR="00EE45AE">
        <w:t xml:space="preserve"> Giải pháp s</w:t>
      </w:r>
      <w:r w:rsidR="00EE45AE" w:rsidRPr="00EE45AE">
        <w:t xml:space="preserve">ử dụng mật độ năng lượng có thể là một phép đo hiệu suất hữu hình khi sử dụng trong nhà. Phương pháp này sử dụng </w:t>
      </w:r>
      <w:r w:rsidR="00EE45AE">
        <w:t xml:space="preserve">đầu ra </w:t>
      </w:r>
      <w:r w:rsidR="00EE45AE" w:rsidRPr="00EE45AE">
        <w:t>công suất (ví dụ: microwatts) cho một khu vực nhất định (ví dụ: mỗi cm²) ở mức độ độ sáng (ví dụ: 200lux)</w:t>
      </w:r>
    </w:p>
    <w:p w14:paraId="3DF94623" w14:textId="77777777" w:rsidR="00674C6D" w:rsidRPr="00B32948" w:rsidRDefault="00674C6D" w:rsidP="00674C6D">
      <w:pPr>
        <w:ind w:left="750" w:firstLine="0"/>
      </w:pPr>
    </w:p>
    <w:p w14:paraId="0F9CC6B3" w14:textId="6BC925A3" w:rsidR="00797173" w:rsidRDefault="00B32948" w:rsidP="00B32948">
      <w:pPr>
        <w:pStyle w:val="Heading2"/>
      </w:pPr>
      <w:bookmarkStart w:id="151" w:name="_Toc510477757"/>
      <w:r w:rsidRPr="00B32948">
        <w:t>Phân tích tính kinh tế của công nghệ</w:t>
      </w:r>
      <w:bookmarkEnd w:id="151"/>
      <w:r>
        <w:t xml:space="preserve"> </w:t>
      </w:r>
    </w:p>
    <w:p w14:paraId="320D51AA" w14:textId="2226466D" w:rsidR="00B32948" w:rsidRDefault="00B32948" w:rsidP="00B32948">
      <w:pPr>
        <w:pStyle w:val="Heading3"/>
      </w:pPr>
      <w:bookmarkStart w:id="152" w:name="_Toc510477758"/>
      <w:r>
        <w:t xml:space="preserve">2.1 </w:t>
      </w:r>
      <w:r w:rsidRPr="00B32948">
        <w:t xml:space="preserve">Yếu tố thuộc về chính sách (vĩ </w:t>
      </w:r>
      <w:commentRangeStart w:id="153"/>
      <w:r w:rsidRPr="00B32948">
        <w:t>mô</w:t>
      </w:r>
      <w:commentRangeEnd w:id="153"/>
      <w:r w:rsidR="00AC7046">
        <w:rPr>
          <w:rStyle w:val="CommentReference"/>
          <w:rFonts w:eastAsia="Times New Roman" w:cs="Times New Roman"/>
          <w:i w:val="0"/>
        </w:rPr>
        <w:commentReference w:id="153"/>
      </w:r>
      <w:r w:rsidRPr="00B32948">
        <w:t>)</w:t>
      </w:r>
      <w:bookmarkEnd w:id="152"/>
    </w:p>
    <w:p w14:paraId="31687C05" w14:textId="2DF1991C" w:rsidR="00C5580C" w:rsidRPr="00C5580C" w:rsidRDefault="00C5580C" w:rsidP="00C5580C">
      <w:r>
        <w:t xml:space="preserve">Công nghệ sản xuất pin DSSC </w:t>
      </w:r>
      <w:r w:rsidR="005B03E2">
        <w:t>với nhiều ưu điểm vượt trội so với các công nghệ sản xuất pin thế hệ thứ I, và II đã và đang được áp dụng trên nhiều lĩnh vực. Với giá thành rẻ và thân thiện với môi trường, hiện tại Pin DSSC vẫn được khuyến khích sử dụng và phát triển mạnh mẽ.</w:t>
      </w:r>
      <w:r w:rsidR="00FF35E0">
        <w:t xml:space="preserve"> Đặc biệt trong việc phát triển đất nước, sự ô nhiễm môi trường gây ra bởi polyme tổng hợp đang trở thành mối nguy hại khẩn cấp, do đó việc sử dụng DSSC thay thế cho các pin polyme tổng là một lựa chọn phù hợp</w:t>
      </w:r>
      <w:ins w:id="154" w:author="Anh Hoang" w:date="2018-04-03T00:07:00Z">
        <w:r w:rsidR="00AC7046">
          <w:t>.</w:t>
        </w:r>
      </w:ins>
    </w:p>
    <w:p w14:paraId="2FC36477" w14:textId="5755BC85" w:rsidR="00B32948" w:rsidRDefault="00B32948" w:rsidP="00B32948">
      <w:pPr>
        <w:pStyle w:val="Heading3"/>
      </w:pPr>
      <w:bookmarkStart w:id="155" w:name="_Toc510477759"/>
      <w:r>
        <w:t xml:space="preserve">2.2 </w:t>
      </w:r>
      <w:r w:rsidRPr="00B32948">
        <w:t>Các nhà cung</w:t>
      </w:r>
      <w:r w:rsidR="005B03E2">
        <w:t xml:space="preserve"> cấp</w:t>
      </w:r>
      <w:r w:rsidRPr="00B32948">
        <w:t xml:space="preserve"> công nghệ</w:t>
      </w:r>
      <w:bookmarkEnd w:id="155"/>
      <w:r w:rsidRPr="00B32948">
        <w:t xml:space="preserve"> </w:t>
      </w:r>
    </w:p>
    <w:p w14:paraId="1558E8A7" w14:textId="1FD79C47" w:rsidR="005B03E2" w:rsidRDefault="005B03E2" w:rsidP="005B03E2">
      <w:r>
        <w:t xml:space="preserve">Việt Nam là một nước được xem là có tiềm năng lớn về năng lượng mặt trời. Đặc biệt ở các tỉnh miền trung và miền nam, số ngày nắng trung bình lên tới 300 ngày/ năm. Tuy nhiên, việc sản xuất pin năng lượng mặt trời vẫn còn gặp rất nhiều hạn chế. </w:t>
      </w:r>
      <w:r w:rsidRPr="005B03E2">
        <w:t>Hiện chúng ta mới chỉ bắt đầu quan tâm khai thác nguồn năng lượng này dưới dạng chuyển đổi năng lượng nhiệt. Việc sử dụng pin mặt trời mới chỉ dưới dạng nhập khẩu các tấm pin quang điện (Photo-voltaic: PV) để lắp ráp thành các panel sử dụng dưới dạng quy mô nhỏ hay hộ gia đình.</w:t>
      </w:r>
      <w:r w:rsidR="005D6563">
        <w:t xml:space="preserve"> </w:t>
      </w:r>
    </w:p>
    <w:p w14:paraId="2D930525" w14:textId="6CE6ABE9" w:rsidR="005D6563" w:rsidRDefault="005D6563" w:rsidP="005B03E2">
      <w:r>
        <w:t>Hiện ở Việt Nam mới chỉ dừng lại ở mức nghiên cứu pin DSSC. Tại Viện Khoa Học Vật Liệu vẫn đang trong quá trình</w:t>
      </w:r>
      <w:r w:rsidRPr="005D6563">
        <w:t xml:space="preserve"> nghiên cứu phát triển pin mặt trời thế hệ thứ 3 (pin mặt trời nano) và hướng tới việc làm chủ các công nghệ, chế tạo được các loại pin mặt trời DSSCs (Dye Sensitized Solar Cells) và QDSSCs (Quantum Dot sensitized Solar Cells)</w:t>
      </w:r>
      <w:r>
        <w:t xml:space="preserve">. </w:t>
      </w:r>
    </w:p>
    <w:p w14:paraId="685DE9ED" w14:textId="53F2F5D1" w:rsidR="005D6563" w:rsidRDefault="005D6563" w:rsidP="005B03E2">
      <w:r>
        <w:t xml:space="preserve">Trên thế giới, có một số tập đoàn của Nhật, </w:t>
      </w:r>
      <w:proofErr w:type="gramStart"/>
      <w:r>
        <w:t>Mỹ,…</w:t>
      </w:r>
      <w:proofErr w:type="gramEnd"/>
      <w:r>
        <w:t xml:space="preserve"> đang sở hữu công nghệ sản xuất pin mặt trời DSSC như: Fujikura, Solaronix ,….</w:t>
      </w:r>
    </w:p>
    <w:p w14:paraId="2ACD421F" w14:textId="77777777" w:rsidR="005D6563" w:rsidRPr="005B03E2" w:rsidRDefault="005D6563" w:rsidP="005B03E2"/>
    <w:p w14:paraId="2B1B061D" w14:textId="44EBE277" w:rsidR="00B32948" w:rsidRDefault="00B32948" w:rsidP="00B32948">
      <w:pPr>
        <w:pStyle w:val="Heading3"/>
      </w:pPr>
      <w:bookmarkStart w:id="156" w:name="_Toc510477760"/>
      <w:r>
        <w:t xml:space="preserve">2.3 </w:t>
      </w:r>
      <w:r w:rsidRPr="00B32948">
        <w:t>Các công nghệ thay thế</w:t>
      </w:r>
      <w:bookmarkEnd w:id="156"/>
    </w:p>
    <w:p w14:paraId="285BD330" w14:textId="2DBE8DF4" w:rsidR="005D6563" w:rsidRDefault="005D6563" w:rsidP="005D6563">
      <w:r>
        <w:t xml:space="preserve">Ngoài công nghệ pin mặt trời bằng DSSC, trên thế giới vẫn sử dụng 1 số công nghệ pin mặt trời thế hệ I, và II sử dụng chất bán dẫn Silic. Ngoài ra, hiện nay các nước vẫn đang nghiên cứu và phát triển </w:t>
      </w:r>
      <w:r w:rsidR="0096520C">
        <w:t xml:space="preserve">pin mặt trời thế hệ thứ IV </w:t>
      </w:r>
      <w:r w:rsidR="0096520C" w:rsidRPr="0096520C">
        <w:t>Hydrid – inorganic crystals within a polymer matrix</w:t>
      </w:r>
      <w:r w:rsidR="0096520C">
        <w:t xml:space="preserve">,… nhằm nâng cao hiệu suất và cải thiện thời gian sống (Lifetime) của pin mặt </w:t>
      </w:r>
      <w:commentRangeStart w:id="157"/>
      <w:r w:rsidR="0096520C">
        <w:t>trời</w:t>
      </w:r>
      <w:commentRangeEnd w:id="157"/>
      <w:r w:rsidR="00AC7046">
        <w:rPr>
          <w:rStyle w:val="CommentReference"/>
        </w:rPr>
        <w:commentReference w:id="157"/>
      </w:r>
      <w:r w:rsidR="0096520C">
        <w:t>.</w:t>
      </w:r>
    </w:p>
    <w:p w14:paraId="0258989E" w14:textId="77777777" w:rsidR="0096520C" w:rsidRPr="005D6563" w:rsidRDefault="0096520C" w:rsidP="0096520C">
      <w:pPr>
        <w:ind w:left="0" w:firstLine="0"/>
      </w:pPr>
    </w:p>
    <w:p w14:paraId="4A0D0CA0" w14:textId="1015B360" w:rsidR="00B32948" w:rsidRDefault="00B32948" w:rsidP="00B32948">
      <w:pPr>
        <w:pStyle w:val="Heading3"/>
        <w:rPr>
          <w:shd w:val="clear" w:color="auto" w:fill="FFFFFF"/>
        </w:rPr>
      </w:pPr>
      <w:bookmarkStart w:id="158" w:name="_Toc510477761"/>
      <w:r>
        <w:lastRenderedPageBreak/>
        <w:t xml:space="preserve">2.4 </w:t>
      </w:r>
      <w:r>
        <w:rPr>
          <w:shd w:val="clear" w:color="auto" w:fill="FFFFFF"/>
        </w:rPr>
        <w:t>Nhu cầu của thị trường</w:t>
      </w:r>
      <w:bookmarkEnd w:id="158"/>
      <w:r>
        <w:rPr>
          <w:shd w:val="clear" w:color="auto" w:fill="FFFFFF"/>
        </w:rPr>
        <w:t xml:space="preserve"> </w:t>
      </w:r>
    </w:p>
    <w:p w14:paraId="228331E5" w14:textId="0E5D0B4C" w:rsidR="0096520C" w:rsidRDefault="0096520C" w:rsidP="0096520C">
      <w:pPr>
        <w:ind w:firstLine="0"/>
      </w:pPr>
      <w:r>
        <w:t xml:space="preserve">Hiện nay, công nghệ Pin DSSC đã và đang áp dụng rộng rãi trong nhiều lĩnh vực như: </w:t>
      </w:r>
    </w:p>
    <w:p w14:paraId="7BC5F079" w14:textId="6F6D0557" w:rsidR="0096520C" w:rsidRPr="0096520C" w:rsidRDefault="0096520C" w:rsidP="0096520C">
      <w:pPr>
        <w:pStyle w:val="ListParagraph"/>
        <w:numPr>
          <w:ilvl w:val="0"/>
          <w:numId w:val="43"/>
        </w:numPr>
      </w:pPr>
      <w:r w:rsidRPr="0096520C">
        <w:rPr>
          <w:shd w:val="clear" w:color="auto" w:fill="FAFAFA"/>
        </w:rPr>
        <w:t>Automotive</w:t>
      </w:r>
    </w:p>
    <w:p w14:paraId="73A73EAD" w14:textId="77777777" w:rsidR="0096520C" w:rsidRPr="0096520C" w:rsidRDefault="0096520C" w:rsidP="0096520C">
      <w:pPr>
        <w:pStyle w:val="ListParagraph"/>
        <w:numPr>
          <w:ilvl w:val="0"/>
          <w:numId w:val="43"/>
        </w:numPr>
      </w:pPr>
      <w:r w:rsidRPr="0096520C">
        <w:rPr>
          <w:shd w:val="clear" w:color="auto" w:fill="FAFAFA"/>
        </w:rPr>
        <w:t>Outdoor advertising /posters /awnings</w:t>
      </w:r>
    </w:p>
    <w:p w14:paraId="721C6243" w14:textId="77777777" w:rsidR="0096520C" w:rsidRPr="0096520C" w:rsidRDefault="0096520C" w:rsidP="0096520C">
      <w:pPr>
        <w:pStyle w:val="ListParagraph"/>
        <w:numPr>
          <w:ilvl w:val="0"/>
          <w:numId w:val="43"/>
        </w:numPr>
      </w:pPr>
      <w:r w:rsidRPr="0096520C">
        <w:rPr>
          <w:shd w:val="clear" w:color="auto" w:fill="FAFAFA"/>
        </w:rPr>
        <w:t>POP smart labels, posters indoors</w:t>
      </w:r>
      <w:r w:rsidRPr="0096520C">
        <w:t xml:space="preserve"> </w:t>
      </w:r>
    </w:p>
    <w:p w14:paraId="45F2A870" w14:textId="77777777" w:rsidR="0096520C" w:rsidRDefault="0096520C" w:rsidP="0096520C">
      <w:pPr>
        <w:pStyle w:val="ListParagraph"/>
        <w:numPr>
          <w:ilvl w:val="0"/>
          <w:numId w:val="43"/>
        </w:numPr>
      </w:pPr>
      <w:r w:rsidRPr="00BA724F">
        <w:t xml:space="preserve">Mobile devices </w:t>
      </w:r>
    </w:p>
    <w:p w14:paraId="0934B386" w14:textId="77777777" w:rsidR="0096520C" w:rsidRDefault="0096520C" w:rsidP="0096520C">
      <w:pPr>
        <w:pStyle w:val="ListParagraph"/>
        <w:numPr>
          <w:ilvl w:val="0"/>
          <w:numId w:val="43"/>
        </w:numPr>
      </w:pPr>
      <w:r w:rsidRPr="00BA724F">
        <w:t xml:space="preserve">Electronics in apparel and emergency and military </w:t>
      </w:r>
    </w:p>
    <w:p w14:paraId="45D7BF32" w14:textId="77777777" w:rsidR="0096520C" w:rsidRDefault="0096520C" w:rsidP="0096520C">
      <w:pPr>
        <w:pStyle w:val="ListParagraph"/>
        <w:numPr>
          <w:ilvl w:val="0"/>
          <w:numId w:val="43"/>
        </w:numPr>
      </w:pPr>
      <w:r w:rsidRPr="00BA724F">
        <w:t xml:space="preserve">Other portable electronics, disposable electronics </w:t>
      </w:r>
    </w:p>
    <w:p w14:paraId="00CEBEC1" w14:textId="77777777" w:rsidR="0096520C" w:rsidRDefault="0096520C" w:rsidP="0096520C">
      <w:pPr>
        <w:pStyle w:val="ListParagraph"/>
        <w:numPr>
          <w:ilvl w:val="0"/>
          <w:numId w:val="43"/>
        </w:numPr>
      </w:pPr>
      <w:r w:rsidRPr="00BA724F">
        <w:t xml:space="preserve">Wireless sensors/actuators </w:t>
      </w:r>
    </w:p>
    <w:p w14:paraId="1678A092" w14:textId="77777777" w:rsidR="0096520C" w:rsidRDefault="0096520C" w:rsidP="0096520C">
      <w:pPr>
        <w:pStyle w:val="ListParagraph"/>
        <w:numPr>
          <w:ilvl w:val="0"/>
          <w:numId w:val="43"/>
        </w:numPr>
      </w:pPr>
      <w:r w:rsidRPr="00BA724F">
        <w:t xml:space="preserve">PV for developing countries </w:t>
      </w:r>
    </w:p>
    <w:p w14:paraId="2CB4CC32" w14:textId="77777777" w:rsidR="0096520C" w:rsidRDefault="0096520C" w:rsidP="0096520C">
      <w:pPr>
        <w:pStyle w:val="ListParagraph"/>
        <w:numPr>
          <w:ilvl w:val="0"/>
          <w:numId w:val="43"/>
        </w:numPr>
      </w:pPr>
      <w:r w:rsidRPr="00BA724F">
        <w:t xml:space="preserve">BIPV </w:t>
      </w:r>
    </w:p>
    <w:p w14:paraId="2F0A6043" w14:textId="77777777" w:rsidR="0096520C" w:rsidRDefault="0096520C" w:rsidP="0096520C">
      <w:pPr>
        <w:pStyle w:val="ListParagraph"/>
        <w:numPr>
          <w:ilvl w:val="0"/>
          <w:numId w:val="43"/>
        </w:numPr>
      </w:pPr>
      <w:r w:rsidRPr="00BA724F">
        <w:t xml:space="preserve">Other large projects and </w:t>
      </w:r>
      <w:commentRangeStart w:id="159"/>
      <w:r w:rsidRPr="00BA724F">
        <w:t>utilities</w:t>
      </w:r>
      <w:commentRangeEnd w:id="159"/>
      <w:r w:rsidR="00AC7046">
        <w:rPr>
          <w:rStyle w:val="CommentReference"/>
        </w:rPr>
        <w:commentReference w:id="159"/>
      </w:r>
    </w:p>
    <w:p w14:paraId="5702D08E" w14:textId="706A680E" w:rsidR="0096520C" w:rsidRPr="0096520C" w:rsidRDefault="0096520C" w:rsidP="0096520C">
      <w:r>
        <w:t>Ưu điểm lớn của Pin DSSC là nhỏ gọn, hiệu năng cao, thân thiện với môi trường nên có thể sử dụng cho cả quy mô hộ gia đình lẫn công nghiệp. Các đối tượng khách hàng tiềm năng hướng tới là những nước nhiệt đới có cường độ bức xạ nhiệt cao, các thành phố bị ô nhiễm do sử dụng nhiên liệu hóa thạch.</w:t>
      </w:r>
    </w:p>
    <w:p w14:paraId="3D3C6856" w14:textId="5243B585" w:rsidR="00B32948" w:rsidRDefault="00B32948" w:rsidP="00B32948">
      <w:pPr>
        <w:pStyle w:val="Heading3"/>
        <w:rPr>
          <w:shd w:val="clear" w:color="auto" w:fill="FFFFFF"/>
        </w:rPr>
      </w:pPr>
      <w:bookmarkStart w:id="160" w:name="_Toc510477762"/>
      <w:r>
        <w:t xml:space="preserve">2.5 </w:t>
      </w:r>
      <w:r>
        <w:rPr>
          <w:shd w:val="clear" w:color="auto" w:fill="FFFFFF"/>
        </w:rPr>
        <w:t xml:space="preserve">Khả năng thương mại hóa của công </w:t>
      </w:r>
      <w:commentRangeStart w:id="161"/>
      <w:r>
        <w:rPr>
          <w:shd w:val="clear" w:color="auto" w:fill="FFFFFF"/>
        </w:rPr>
        <w:t>nghệ</w:t>
      </w:r>
      <w:bookmarkEnd w:id="160"/>
      <w:commentRangeEnd w:id="161"/>
      <w:r w:rsidR="00E10372">
        <w:rPr>
          <w:rStyle w:val="CommentReference"/>
          <w:rFonts w:eastAsia="Times New Roman" w:cs="Times New Roman"/>
          <w:i w:val="0"/>
        </w:rPr>
        <w:commentReference w:id="161"/>
      </w:r>
    </w:p>
    <w:p w14:paraId="08529317" w14:textId="1B8C0217" w:rsidR="00BF628F" w:rsidRDefault="003B348C" w:rsidP="00BF628F">
      <w:pPr>
        <w:ind w:left="0" w:firstLine="0"/>
      </w:pPr>
      <w:r>
        <w:tab/>
        <w:t>Ngoài những đặc tính như giá thành không quá đắt và hiệu suất chuyển đổi anh sáng thành điện khá cao</w:t>
      </w:r>
      <w:r w:rsidR="00BF628F">
        <w:t>, gần đây một đội các nhà khoa học của Hàn Quốc đã tiết lộ ra một chất điện cực trái chiều (counter electrodes - CE) đã làm giảm giá thành của pin DSSC và từ đó thúc đẩy thương mại hóa của pin DSSC. CE còn có thể làm giảm đi mất mát năng lượng trong quá trình xử lý điện năng của DSSC và từ đó làm tăng mật độ dòng chảy hiện tại cao hơn.</w:t>
      </w:r>
    </w:p>
    <w:p w14:paraId="154FC431" w14:textId="3026377C" w:rsidR="00BF628F" w:rsidRPr="0096520C" w:rsidRDefault="00BF628F" w:rsidP="003B348C">
      <w:pPr>
        <w:ind w:left="0" w:firstLine="0"/>
      </w:pPr>
      <w:r>
        <w:tab/>
      </w:r>
    </w:p>
    <w:p w14:paraId="6FD1202B" w14:textId="1A7D0B94" w:rsidR="00B32948" w:rsidRPr="00B32948" w:rsidRDefault="00B32948" w:rsidP="00B32948">
      <w:pPr>
        <w:pStyle w:val="Heading2"/>
      </w:pPr>
      <w:bookmarkStart w:id="162" w:name="_Toc510477763"/>
      <w:r w:rsidRPr="00B32948">
        <w:t>Xác định lợi thế cạnh tranh của công nghệ</w:t>
      </w:r>
      <w:bookmarkEnd w:id="162"/>
    </w:p>
    <w:p w14:paraId="0C7F6D50" w14:textId="4DAD1D38" w:rsidR="00983889" w:rsidRDefault="00B32948" w:rsidP="00B32948">
      <w:pPr>
        <w:pStyle w:val="Heading3"/>
        <w:rPr>
          <w:shd w:val="clear" w:color="auto" w:fill="FFFFFF"/>
        </w:rPr>
      </w:pPr>
      <w:bookmarkStart w:id="163" w:name="_Toc510477764"/>
      <w:r>
        <w:t xml:space="preserve">3.1 </w:t>
      </w:r>
      <w:r>
        <w:rPr>
          <w:shd w:val="clear" w:color="auto" w:fill="FFFFFF"/>
        </w:rPr>
        <w:t>Đ</w:t>
      </w:r>
      <w:ins w:id="164" w:author="Anh Hoang" w:date="2018-04-03T00:11:00Z">
        <w:r w:rsidR="00AC7046">
          <w:rPr>
            <w:shd w:val="clear" w:color="auto" w:fill="FFFFFF"/>
          </w:rPr>
          <w:t>i</w:t>
        </w:r>
      </w:ins>
      <w:del w:id="165" w:author="Anh Hoang" w:date="2018-04-03T00:11:00Z">
        <w:r w:rsidDel="00AC7046">
          <w:rPr>
            <w:shd w:val="clear" w:color="auto" w:fill="FFFFFF"/>
          </w:rPr>
          <w:delText>I</w:delText>
        </w:r>
      </w:del>
      <w:r>
        <w:rPr>
          <w:shd w:val="clear" w:color="auto" w:fill="FFFFFF"/>
        </w:rPr>
        <w:t xml:space="preserve">ểm mạnh, điểm </w:t>
      </w:r>
      <w:commentRangeStart w:id="166"/>
      <w:r>
        <w:rPr>
          <w:shd w:val="clear" w:color="auto" w:fill="FFFFFF"/>
        </w:rPr>
        <w:t>yếu</w:t>
      </w:r>
      <w:bookmarkEnd w:id="163"/>
      <w:commentRangeEnd w:id="166"/>
      <w:r w:rsidR="00E10372">
        <w:rPr>
          <w:rStyle w:val="CommentReference"/>
          <w:rFonts w:eastAsia="Times New Roman" w:cs="Times New Roman"/>
          <w:i w:val="0"/>
        </w:rPr>
        <w:commentReference w:id="166"/>
      </w:r>
    </w:p>
    <w:p w14:paraId="3E57E23C" w14:textId="62ACA086" w:rsidR="00640B37" w:rsidRDefault="00640B37" w:rsidP="00640B37">
      <w:pPr>
        <w:pStyle w:val="Title"/>
      </w:pPr>
      <w:bookmarkStart w:id="167" w:name="_Toc510477765"/>
      <w:r>
        <w:t>a. Điểm mạnh</w:t>
      </w:r>
      <w:bookmarkEnd w:id="167"/>
    </w:p>
    <w:p w14:paraId="139711BE" w14:textId="4B48C779" w:rsidR="005B03E2" w:rsidRPr="005B03E2" w:rsidRDefault="005B03E2" w:rsidP="00FF35E0">
      <w:pPr>
        <w:ind w:left="0" w:firstLine="547"/>
      </w:pPr>
      <w:r>
        <w:t>- DSSC hoạt động được ngay cả trong điều kiện ánh sáng yếu.</w:t>
      </w:r>
    </w:p>
    <w:p w14:paraId="3CEED047" w14:textId="5616B86E" w:rsidR="009073BC" w:rsidRPr="009073BC" w:rsidRDefault="009073BC" w:rsidP="009073BC">
      <w:pPr>
        <w:ind w:left="0" w:firstLine="547"/>
      </w:pPr>
      <w:r>
        <w:t>- Hiệu suất chuyển hóa năng lượng ánh sáng thành điện năng cao.</w:t>
      </w:r>
    </w:p>
    <w:p w14:paraId="24939F22" w14:textId="4C0E0D36" w:rsidR="009073BC" w:rsidDel="00E57641" w:rsidRDefault="00640B37" w:rsidP="00640B37">
      <w:pPr>
        <w:ind w:firstLine="0"/>
        <w:rPr>
          <w:del w:id="168" w:author="Anh Hoang" w:date="2018-04-03T00:12:00Z"/>
        </w:rPr>
      </w:pPr>
      <w:r>
        <w:t xml:space="preserve">- Chất bán dẫn được sử dụng là TiO2 có độ tinh khiết vừa phải, không đòi hỏi độ tinh khiết cao như </w:t>
      </w:r>
      <w:r w:rsidR="009073BC">
        <w:t>các loại pin mặt trời khác.</w:t>
      </w:r>
    </w:p>
    <w:p w14:paraId="0D4EDDBB" w14:textId="77777777" w:rsidR="00E57641" w:rsidRDefault="00E57641" w:rsidP="00640B37">
      <w:pPr>
        <w:ind w:firstLine="0"/>
        <w:rPr>
          <w:ins w:id="169" w:author="Anh Hoang" w:date="2018-04-03T00:12:00Z"/>
        </w:rPr>
      </w:pPr>
    </w:p>
    <w:p w14:paraId="50128815" w14:textId="19418E1A" w:rsidR="009073BC" w:rsidRDefault="00E57641" w:rsidP="00640B37">
      <w:pPr>
        <w:ind w:firstLine="0"/>
      </w:pPr>
      <w:ins w:id="170" w:author="Anh Hoang" w:date="2018-04-03T00:12:00Z">
        <w:r>
          <w:t xml:space="preserve">- </w:t>
        </w:r>
      </w:ins>
      <w:r w:rsidR="009073BC">
        <w:t>T</w:t>
      </w:r>
      <w:r w:rsidR="00640B37">
        <w:t>hiết bị và công</w:t>
      </w:r>
      <w:r w:rsidR="009073BC">
        <w:t xml:space="preserve"> </w:t>
      </w:r>
      <w:r w:rsidR="00640B37">
        <w:t>nghệ chế tạo đơn giản</w:t>
      </w:r>
      <w:r w:rsidR="009073BC">
        <w:t>.</w:t>
      </w:r>
    </w:p>
    <w:p w14:paraId="7282C23B" w14:textId="34BC7CA3" w:rsidR="00640B37" w:rsidRDefault="009073BC" w:rsidP="00640B37">
      <w:pPr>
        <w:ind w:firstLine="0"/>
      </w:pPr>
      <w:r>
        <w:lastRenderedPageBreak/>
        <w:t>=&gt; P</w:t>
      </w:r>
      <w:r w:rsidR="00640B37">
        <w:t>in DSSC có giá thành chế tạo thấp</w:t>
      </w:r>
      <w:r>
        <w:t>.</w:t>
      </w:r>
    </w:p>
    <w:p w14:paraId="255CC389" w14:textId="0AEBFD1F" w:rsidR="00640B37" w:rsidRDefault="00640B37" w:rsidP="00640B37">
      <w:pPr>
        <w:ind w:left="504" w:firstLine="43"/>
      </w:pPr>
      <w:r>
        <w:t>- Nguyên liệu sử dụng trong pin DSSC là TiO2 thân thiện với môi trường.</w:t>
      </w:r>
    </w:p>
    <w:p w14:paraId="0C7B6AAE" w14:textId="1E032128" w:rsidR="009073BC" w:rsidRDefault="009073BC" w:rsidP="009073BC">
      <w:pPr>
        <w:ind w:left="504" w:firstLine="43"/>
      </w:pPr>
      <w:r>
        <w:t>- Tính mềm dẻo, trong suốt.</w:t>
      </w:r>
    </w:p>
    <w:p w14:paraId="1A5A4F27" w14:textId="47CF4BE0" w:rsidR="009073BC" w:rsidRDefault="009073BC" w:rsidP="009073BC">
      <w:pPr>
        <w:ind w:left="504" w:firstLine="43"/>
      </w:pPr>
      <w:r>
        <w:t xml:space="preserve">- Nhẹ, dễ biến </w:t>
      </w:r>
      <w:r w:rsidR="00FF35E0">
        <w:t>tính, có độ linh động cao.</w:t>
      </w:r>
      <w:r w:rsidR="00FF35E0">
        <w:cr/>
      </w:r>
    </w:p>
    <w:p w14:paraId="5C177653" w14:textId="07FC0C3C" w:rsidR="00640B37" w:rsidRDefault="00640B37" w:rsidP="00640B37">
      <w:pPr>
        <w:pStyle w:val="Title"/>
      </w:pPr>
      <w:bookmarkStart w:id="171" w:name="_Toc510477766"/>
      <w:r>
        <w:t>b. Điểm yếu</w:t>
      </w:r>
      <w:bookmarkEnd w:id="171"/>
    </w:p>
    <w:p w14:paraId="6B6E216D" w14:textId="2C4A5F42" w:rsidR="00640B37" w:rsidRDefault="009073BC" w:rsidP="009073BC">
      <w:pPr>
        <w:ind w:firstLine="0"/>
      </w:pPr>
      <w:r>
        <w:t>- T</w:t>
      </w:r>
      <w:r w:rsidRPr="009073BC">
        <w:t>ính không ổn định trong quá trình sử dụng do tính rò rỉ và bay hơi dung dịch điện ly</w:t>
      </w:r>
      <w:r>
        <w:t>.</w:t>
      </w:r>
    </w:p>
    <w:p w14:paraId="3C3537AD" w14:textId="6127498F" w:rsidR="005B03E2" w:rsidRDefault="005B03E2" w:rsidP="009073BC">
      <w:pPr>
        <w:ind w:firstLine="0"/>
      </w:pPr>
      <w:r>
        <w:t>- D</w:t>
      </w:r>
      <w:r w:rsidRPr="005B03E2">
        <w:t xml:space="preserve">ung dịch điện giải chứa các hợp chất hữu cơ dễ bay hơi </w:t>
      </w:r>
      <w:proofErr w:type="gramStart"/>
      <w:r w:rsidRPr="005B03E2">
        <w:t>( VOC</w:t>
      </w:r>
      <w:proofErr w:type="gramEnd"/>
      <w:r w:rsidRPr="005B03E2">
        <w:t>), phải được niêm phong cẩn thận vì có thể gây nguy hiểm cho sức khoẻ con người và môi trường</w:t>
      </w:r>
      <w:r>
        <w:t xml:space="preserve">. Tuy nhiên, các nghiên cứu đang thay </w:t>
      </w:r>
      <w:r w:rsidRPr="005B03E2">
        <w:t>thế chất lỏng điện phân bằng chất rắn</w:t>
      </w:r>
      <w:r>
        <w:t>.</w:t>
      </w:r>
    </w:p>
    <w:p w14:paraId="7D9824DF" w14:textId="77777777" w:rsidR="009073BC" w:rsidRPr="00640B37" w:rsidRDefault="009073BC" w:rsidP="00640B37"/>
    <w:p w14:paraId="1B4A910C" w14:textId="77777777" w:rsidR="00640B37" w:rsidRPr="00640B37" w:rsidRDefault="00640B37" w:rsidP="00640B37"/>
    <w:p w14:paraId="77E8C925" w14:textId="2907B1BE" w:rsidR="00B32948" w:rsidRDefault="00B32948" w:rsidP="00B32948">
      <w:pPr>
        <w:pStyle w:val="Heading3"/>
        <w:rPr>
          <w:shd w:val="clear" w:color="auto" w:fill="FFFFFF"/>
        </w:rPr>
      </w:pPr>
      <w:bookmarkStart w:id="172" w:name="_Toc510477767"/>
      <w:r>
        <w:t xml:space="preserve">3.2 </w:t>
      </w:r>
      <w:r>
        <w:rPr>
          <w:shd w:val="clear" w:color="auto" w:fill="FFFFFF"/>
        </w:rPr>
        <w:t xml:space="preserve">Cơ hội, thách </w:t>
      </w:r>
      <w:commentRangeStart w:id="173"/>
      <w:r>
        <w:rPr>
          <w:shd w:val="clear" w:color="auto" w:fill="FFFFFF"/>
        </w:rPr>
        <w:t>thức</w:t>
      </w:r>
      <w:bookmarkEnd w:id="172"/>
      <w:commentRangeEnd w:id="173"/>
      <w:r w:rsidR="00E10372">
        <w:rPr>
          <w:rStyle w:val="CommentReference"/>
          <w:rFonts w:eastAsia="Times New Roman" w:cs="Times New Roman"/>
          <w:i w:val="0"/>
        </w:rPr>
        <w:commentReference w:id="173"/>
      </w:r>
      <w:r w:rsidR="00CC5965">
        <w:rPr>
          <w:shd w:val="clear" w:color="auto" w:fill="FFFFFF"/>
        </w:rPr>
        <w:t xml:space="preserve"> </w:t>
      </w:r>
    </w:p>
    <w:p w14:paraId="273A7D3F" w14:textId="08ECDCEF" w:rsidR="0096520C" w:rsidRDefault="0096520C" w:rsidP="0096520C">
      <w:r>
        <w:t>Hiện nay, tài nguyên con người sử dụng đang ngày càng cạn kiệt, môi trường bị ô nhiễm bởi các nhiên liệu “không sạch” thì nhu cầu sử dụng pin mặt trời càng lớn. Đặc biệt, với nhiều ưu thế vượt trội của công nghệ sản xuất pin DSSC thì nó lại càng có nhiều cơ hội để đưa vào ứng dụng nhiều hơn nữa trong thực tế.</w:t>
      </w:r>
    </w:p>
    <w:p w14:paraId="01E47540" w14:textId="21A6274B" w:rsidR="00EE45AE" w:rsidRDefault="0096520C" w:rsidP="0096520C">
      <w:r>
        <w:t>Tuy nhiên, pin DSSC vẫn còn một số hạn chế cần phải cải tiến. Người dân vẫn chưa có thói quen sử dụng các vật dụng từ pin năng lượng mặt trời. Và đặc biệt pin DSSC còn phải chịu sự cạnh tranh không hề nhỏ từ các sản phẩm khác trên thị trường.</w:t>
      </w:r>
    </w:p>
    <w:p w14:paraId="7E3E20AA" w14:textId="77777777" w:rsidR="00EE45AE" w:rsidRDefault="00EE45AE">
      <w:pPr>
        <w:spacing w:before="0" w:after="160" w:line="259" w:lineRule="auto"/>
        <w:ind w:left="0" w:firstLine="0"/>
        <w:jc w:val="left"/>
      </w:pPr>
      <w:r>
        <w:br w:type="page"/>
      </w:r>
    </w:p>
    <w:p w14:paraId="0D52196D" w14:textId="31963891" w:rsidR="0096520C" w:rsidRDefault="0075572E" w:rsidP="0075572E">
      <w:pPr>
        <w:pStyle w:val="Heading1"/>
      </w:pPr>
      <w:bookmarkStart w:id="174" w:name="_Toc510477768"/>
      <w:r>
        <w:lastRenderedPageBreak/>
        <w:t>Tài liệu tham khảo</w:t>
      </w:r>
      <w:bookmarkEnd w:id="174"/>
    </w:p>
    <w:p w14:paraId="6B04E29F" w14:textId="77777777" w:rsidR="00F11BF6" w:rsidRPr="00F11BF6" w:rsidRDefault="00F11BF6" w:rsidP="00F11BF6"/>
    <w:p w14:paraId="6571290A" w14:textId="7F29B092" w:rsidR="0075572E" w:rsidRDefault="0075572E" w:rsidP="0075572E">
      <w:pPr>
        <w:pStyle w:val="ListParagraph"/>
        <w:numPr>
          <w:ilvl w:val="0"/>
          <w:numId w:val="50"/>
        </w:numPr>
      </w:pPr>
      <w:r>
        <w:t xml:space="preserve"> Gcell,</w:t>
      </w:r>
      <w:r>
        <w:br/>
        <w:t>“</w:t>
      </w:r>
      <w:r w:rsidRPr="0075572E">
        <w:t>http://gcell.com/dye-sensitized-solar-cells/advantages-of-dscc/efficiency</w:t>
      </w:r>
      <w:r>
        <w:t xml:space="preserve">” </w:t>
      </w:r>
      <w:r w:rsidRPr="0075572E">
        <w:rPr>
          <w:i/>
        </w:rPr>
        <w:t>Efficiency of DSSC</w:t>
      </w:r>
    </w:p>
    <w:p w14:paraId="37598E8C" w14:textId="624E40C6" w:rsidR="0075572E" w:rsidRPr="00F11BF6" w:rsidRDefault="0075572E" w:rsidP="0075572E">
      <w:pPr>
        <w:pStyle w:val="ListParagraph"/>
        <w:numPr>
          <w:ilvl w:val="0"/>
          <w:numId w:val="50"/>
        </w:numPr>
        <w:jc w:val="left"/>
      </w:pPr>
      <w:r>
        <w:t xml:space="preserve"> UNIST,</w:t>
      </w:r>
      <w:r>
        <w:br/>
        <w:t>“</w:t>
      </w:r>
      <w:r w:rsidRPr="0075572E">
        <w:t>https://www.printedelectronicsworld.com/articles/9631/accelerating-the-commercialization-of-dssc-technology</w:t>
      </w:r>
      <w:r>
        <w:t xml:space="preserve">” </w:t>
      </w:r>
      <w:r w:rsidRPr="0075572E">
        <w:rPr>
          <w:i/>
        </w:rPr>
        <w:t>Accelerating the commercialization of DSSC technology</w:t>
      </w:r>
    </w:p>
    <w:p w14:paraId="6F17E683" w14:textId="39CFB700" w:rsidR="00F11BF6" w:rsidRDefault="00F11BF6" w:rsidP="00F11BF6">
      <w:pPr>
        <w:pStyle w:val="ListParagraph"/>
        <w:numPr>
          <w:ilvl w:val="0"/>
          <w:numId w:val="50"/>
        </w:numPr>
        <w:jc w:val="left"/>
      </w:pPr>
      <w:r w:rsidRPr="00F11BF6">
        <w:t>Nguyễn Văn Tuyên</w:t>
      </w:r>
      <w:r>
        <w:t>,</w:t>
      </w:r>
    </w:p>
    <w:p w14:paraId="4942166E" w14:textId="77777777" w:rsidR="00F11BF6" w:rsidRPr="00F11BF6" w:rsidRDefault="00F11BF6" w:rsidP="00F11BF6">
      <w:pPr>
        <w:pStyle w:val="ListParagraph"/>
        <w:ind w:left="1555" w:firstLine="0"/>
        <w:jc w:val="left"/>
        <w:rPr>
          <w:i/>
        </w:rPr>
      </w:pPr>
      <w:r w:rsidRPr="00F11BF6">
        <w:rPr>
          <w:i/>
        </w:rPr>
        <w:t>Nghiên cứu chế tạo vật liệu nano ZnO, TiO2</w:t>
      </w:r>
    </w:p>
    <w:p w14:paraId="70AC3FC8" w14:textId="22195045" w:rsidR="00F11BF6" w:rsidRPr="00F11BF6" w:rsidRDefault="00F11BF6" w:rsidP="00F11BF6">
      <w:pPr>
        <w:pStyle w:val="ListParagraph"/>
        <w:ind w:left="1555" w:firstLine="0"/>
        <w:jc w:val="left"/>
      </w:pPr>
      <w:r w:rsidRPr="00F11BF6">
        <w:rPr>
          <w:i/>
        </w:rPr>
        <w:t>dùng cho pin mặt trời sử dụng chất nhạy màu</w:t>
      </w:r>
    </w:p>
    <w:p w14:paraId="40293405" w14:textId="6BC9A39A" w:rsidR="00F11BF6" w:rsidRPr="00F11BF6" w:rsidRDefault="00F11BF6" w:rsidP="00F11BF6">
      <w:pPr>
        <w:pStyle w:val="ListParagraph"/>
        <w:numPr>
          <w:ilvl w:val="0"/>
          <w:numId w:val="50"/>
        </w:numPr>
        <w:jc w:val="left"/>
        <w:rPr>
          <w:i/>
        </w:rPr>
      </w:pPr>
      <w:r>
        <w:t>Phạm Ân,</w:t>
      </w:r>
      <w:r>
        <w:br/>
      </w:r>
      <w:r w:rsidRPr="00F11BF6">
        <w:t>“KHOA HỌC &amp; CÔNG NGHỆ (</w:t>
      </w:r>
      <w:r>
        <w:t xml:space="preserve">số </w:t>
      </w:r>
      <w:r w:rsidRPr="00F11BF6">
        <w:t>9 - 03/2012)</w:t>
      </w:r>
      <w:r>
        <w:t>”</w:t>
      </w:r>
      <w:r>
        <w:rPr>
          <w:i/>
        </w:rPr>
        <w:t>,</w:t>
      </w:r>
      <w:r w:rsidRPr="00F11BF6">
        <w:rPr>
          <w:i/>
        </w:rPr>
        <w:t>Chuẩn bị ra đời công nghệ sản xuất pin năng lượng mặt trời màng mỏng thân thiện với môi trường</w:t>
      </w:r>
    </w:p>
    <w:p w14:paraId="04F2EF90" w14:textId="77777777" w:rsidR="00F11BF6" w:rsidRPr="00F11BF6" w:rsidRDefault="00F11BF6" w:rsidP="00F11BF6">
      <w:pPr>
        <w:ind w:left="0" w:firstLine="0"/>
        <w:jc w:val="left"/>
        <w:rPr>
          <w:i/>
        </w:rPr>
      </w:pPr>
    </w:p>
    <w:sectPr w:rsidR="00F11BF6" w:rsidRPr="00F11BF6" w:rsidSect="00CC5E61">
      <w:pgSz w:w="12240" w:h="15840" w:code="1"/>
      <w:pgMar w:top="1411" w:right="1411" w:bottom="1411"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9" w:author="Anh Hoang" w:date="2018-04-02T23:56:00Z" w:initials="AH">
    <w:p w14:paraId="0B5EF659" w14:textId="12578E47" w:rsidR="00832B95" w:rsidRDefault="00832B95">
      <w:pPr>
        <w:pStyle w:val="CommentText"/>
      </w:pPr>
      <w:r>
        <w:rPr>
          <w:rStyle w:val="CommentReference"/>
        </w:rPr>
        <w:annotationRef/>
      </w:r>
      <w:r>
        <w:t>Phân tích rõ thời điểm các pin loại 2 bắt đầu được nghiên cứu nhằm khắc phục những nhược điểm nào của thế hệ cũ thứ nhất.</w:t>
      </w:r>
    </w:p>
  </w:comment>
  <w:comment w:id="121" w:author="Anh Hoang" w:date="2018-04-02T23:55:00Z" w:initials="AH">
    <w:p w14:paraId="03ECD611" w14:textId="51B0C246" w:rsidR="00832B95" w:rsidRDefault="00832B95">
      <w:pPr>
        <w:pStyle w:val="CommentText"/>
      </w:pPr>
      <w:r>
        <w:rPr>
          <w:rStyle w:val="CommentReference"/>
        </w:rPr>
        <w:annotationRef/>
      </w:r>
      <w:r>
        <w:t>Không dùng số ở đây</w:t>
      </w:r>
    </w:p>
  </w:comment>
  <w:comment w:id="124" w:author="Anh Hoang" w:date="2018-04-02T23:55:00Z" w:initials="AH">
    <w:p w14:paraId="4C8F045A" w14:textId="78A4CB29" w:rsidR="00832B95" w:rsidRDefault="00832B95">
      <w:pPr>
        <w:pStyle w:val="CommentText"/>
      </w:pPr>
      <w:r>
        <w:rPr>
          <w:rStyle w:val="CommentReference"/>
        </w:rPr>
        <w:annotationRef/>
      </w:r>
      <w:r>
        <w:t>Phân tích sơ bộ về một số loại PV thế hệ 3 làm cơ sở cho việc chọn tệp trung vào DSSC</w:t>
      </w:r>
    </w:p>
  </w:comment>
  <w:comment w:id="128" w:author="Anh Hoang" w:date="2018-04-02T23:57:00Z" w:initials="AH">
    <w:p w14:paraId="75EDFC44" w14:textId="26ADA73A" w:rsidR="00832B95" w:rsidRDefault="00832B95">
      <w:pPr>
        <w:pStyle w:val="CommentText"/>
      </w:pPr>
      <w:r>
        <w:rPr>
          <w:rStyle w:val="CommentReference"/>
        </w:rPr>
        <w:annotationRef/>
      </w:r>
      <w:r>
        <w:t>Các hình vẽ cần được đánh số và chú thích nguồn gốc</w:t>
      </w:r>
    </w:p>
  </w:comment>
  <w:comment w:id="129" w:author="Anh Hoang" w:date="2018-04-02T23:58:00Z" w:initials="AH">
    <w:p w14:paraId="45DFE302" w14:textId="272D6E6F" w:rsidR="00832B95" w:rsidRDefault="00832B95">
      <w:pPr>
        <w:pStyle w:val="CommentText"/>
      </w:pPr>
      <w:r>
        <w:rPr>
          <w:rStyle w:val="CommentReference"/>
        </w:rPr>
        <w:annotationRef/>
      </w:r>
      <w:r>
        <w:t>Phân tích sâu hơn các xu hướng khắc phục nhược điểm của các chất khác</w:t>
      </w:r>
    </w:p>
  </w:comment>
  <w:comment w:id="130" w:author="Anh Hoang" w:date="2018-04-02T23:59:00Z" w:initials="AH">
    <w:p w14:paraId="452F9CF8" w14:textId="1D0416CB" w:rsidR="00832B95" w:rsidRDefault="00832B95">
      <w:pPr>
        <w:pStyle w:val="CommentText"/>
      </w:pPr>
      <w:r>
        <w:rPr>
          <w:rStyle w:val="CommentReference"/>
        </w:rPr>
        <w:annotationRef/>
      </w:r>
      <w:r>
        <w:t>Bổ sung các hình vẽ minh họa quá trình biến đổi trạng thái của các phân tử chất màu</w:t>
      </w:r>
    </w:p>
  </w:comment>
  <w:comment w:id="132" w:author="Anh Hoang" w:date="2018-04-03T00:00:00Z" w:initials="AH">
    <w:p w14:paraId="3FCC0C6E" w14:textId="4C97CDE2" w:rsidR="00832B95" w:rsidRDefault="00832B95">
      <w:pPr>
        <w:pStyle w:val="CommentText"/>
      </w:pPr>
      <w:r>
        <w:rPr>
          <w:rStyle w:val="CommentReference"/>
        </w:rPr>
        <w:annotationRef/>
      </w:r>
      <w:r>
        <w:t xml:space="preserve">Các số liệu đưa ra đều phải được chỉ rõ nguồn gốc con số (tài liệu, báo cáo, báo khoa </w:t>
      </w:r>
      <w:proofErr w:type="gramStart"/>
      <w:r>
        <w:t>học..</w:t>
      </w:r>
      <w:proofErr w:type="gramEnd"/>
      <w:r>
        <w:t xml:space="preserve"> nào)</w:t>
      </w:r>
    </w:p>
  </w:comment>
  <w:comment w:id="133" w:author="Anh Hoang" w:date="2018-04-03T00:00:00Z" w:initials="AH">
    <w:p w14:paraId="13B0F776" w14:textId="52C34D67" w:rsidR="00832B95" w:rsidRDefault="00832B95">
      <w:pPr>
        <w:pStyle w:val="CommentText"/>
      </w:pPr>
      <w:r>
        <w:rPr>
          <w:rStyle w:val="CommentReference"/>
        </w:rPr>
        <w:annotationRef/>
      </w:r>
      <w:r>
        <w:t>Nguyên nhân của việc này</w:t>
      </w:r>
    </w:p>
  </w:comment>
  <w:comment w:id="137" w:author="Anh Hoang" w:date="2018-04-03T00:01:00Z" w:initials="AH">
    <w:p w14:paraId="4E93C2CE" w14:textId="60839422" w:rsidR="00832B95" w:rsidRDefault="00832B95">
      <w:pPr>
        <w:pStyle w:val="CommentText"/>
      </w:pPr>
      <w:r>
        <w:rPr>
          <w:rStyle w:val="CommentReference"/>
        </w:rPr>
        <w:annotationRef/>
      </w:r>
      <w:r>
        <w:t>Phân làm rõ ràng mục quốc tế, trong nước</w:t>
      </w:r>
    </w:p>
  </w:comment>
  <w:comment w:id="138" w:author="Anh Hoang" w:date="2018-04-03T00:01:00Z" w:initials="AH">
    <w:p w14:paraId="5B56872A" w14:textId="6F63127A" w:rsidR="00832B95" w:rsidRDefault="00832B95">
      <w:pPr>
        <w:pStyle w:val="CommentText"/>
      </w:pPr>
      <w:r>
        <w:rPr>
          <w:rStyle w:val="CommentReference"/>
        </w:rPr>
        <w:annotationRef/>
      </w:r>
      <w:r>
        <w:t>Khi nói về một nghiên cứu, cần nêu rõ vấn đề khoa học mà nghiên cứu muốn hướng tới, phương thức giải quyết thực trạng, các kết quả đã đạt được sau khi áp dụng các nghiên cứu, các vấn đề còn tồn tại và hướng giải quyết các tồn tại đó (nếu có)</w:t>
      </w:r>
    </w:p>
  </w:comment>
  <w:comment w:id="141" w:author="Anh Hoang" w:date="2018-04-03T00:03:00Z" w:initials="AH">
    <w:p w14:paraId="3E561F7C" w14:textId="6E067A63" w:rsidR="00832B95" w:rsidRDefault="00832B95">
      <w:pPr>
        <w:pStyle w:val="CommentText"/>
      </w:pPr>
      <w:r>
        <w:rPr>
          <w:rStyle w:val="CommentReference"/>
        </w:rPr>
        <w:annotationRef/>
      </w:r>
      <w:r>
        <w:t>Đưa vào các tài liệu minh chứng cho đầu mục này</w:t>
      </w:r>
    </w:p>
  </w:comment>
  <w:comment w:id="146" w:author="Anh Hoang" w:date="2018-04-03T00:05:00Z" w:initials="AH">
    <w:p w14:paraId="32CD0026" w14:textId="12EA9BA0" w:rsidR="00AC7046" w:rsidRDefault="00AC7046">
      <w:pPr>
        <w:pStyle w:val="CommentText"/>
      </w:pPr>
      <w:r>
        <w:rPr>
          <w:rStyle w:val="CommentReference"/>
        </w:rPr>
        <w:annotationRef/>
      </w:r>
      <w:r>
        <w:t>Tương tự như trên, cần đưa ra các bài bào nghiên cứu và báo cáo kỹ thuật về việc sẽ triển khai/tiềm năng ứng dụng của công nghệ</w:t>
      </w:r>
    </w:p>
  </w:comment>
  <w:comment w:id="150" w:author="Anh Hoang" w:date="2018-04-03T00:17:00Z" w:initials="AH">
    <w:p w14:paraId="7732E77A" w14:textId="75934AC1" w:rsidR="00E10372" w:rsidRDefault="00E10372">
      <w:pPr>
        <w:pStyle w:val="CommentText"/>
      </w:pPr>
      <w:r>
        <w:rPr>
          <w:rStyle w:val="CommentReference"/>
        </w:rPr>
        <w:annotationRef/>
      </w:r>
      <w:r>
        <w:t>Tập trung phân tích các yếu tố kinh tế, kỹ thuật tác động đến quyết định của các nhà đầu tư, người sử dụng lên việc lựa chọn công nghệ</w:t>
      </w:r>
    </w:p>
  </w:comment>
  <w:comment w:id="153" w:author="Anh Hoang" w:date="2018-04-03T00:07:00Z" w:initials="AH">
    <w:p w14:paraId="690C7C09" w14:textId="65656A01" w:rsidR="00AC7046" w:rsidRDefault="00AC7046">
      <w:pPr>
        <w:pStyle w:val="CommentText"/>
      </w:pPr>
      <w:r>
        <w:rPr>
          <w:rStyle w:val="CommentReference"/>
        </w:rPr>
        <w:annotationRef/>
      </w:r>
      <w:r>
        <w:t>Phần này nhắm tới việc các nước, các tổ chức quốc tế và trung tâm nghiên cứu có các kế hoạch, chính sách và hoạch định gì để hỗ trợ, khuyến khích… sự nghiên cứu, phát triển và ứng dụng công nghệ này….</w:t>
      </w:r>
    </w:p>
  </w:comment>
  <w:comment w:id="157" w:author="Anh Hoang" w:date="2018-04-03T00:08:00Z" w:initials="AH">
    <w:p w14:paraId="7F8BAB5A" w14:textId="2CFF857D" w:rsidR="00AC7046" w:rsidRDefault="00AC7046">
      <w:pPr>
        <w:pStyle w:val="CommentText"/>
      </w:pPr>
      <w:r>
        <w:rPr>
          <w:rStyle w:val="CommentReference"/>
        </w:rPr>
        <w:annotationRef/>
      </w:r>
      <w:r>
        <w:t xml:space="preserve">Phân tích từng đặc điểm của các công nghệ thay thế </w:t>
      </w:r>
    </w:p>
  </w:comment>
  <w:comment w:id="159" w:author="Anh Hoang" w:date="2018-04-03T00:09:00Z" w:initials="AH">
    <w:p w14:paraId="5DE66ED5" w14:textId="3FCCB8D1" w:rsidR="00AC7046" w:rsidRDefault="00AC7046">
      <w:pPr>
        <w:pStyle w:val="CommentText"/>
      </w:pPr>
      <w:r>
        <w:rPr>
          <w:rStyle w:val="CommentReference"/>
        </w:rPr>
        <w:annotationRef/>
      </w:r>
      <w:r>
        <w:t>Liệu có trùng lặp nội dung với đoạn ở hình 3</w:t>
      </w:r>
    </w:p>
  </w:comment>
  <w:comment w:id="161" w:author="Anh Hoang" w:date="2018-04-03T00:17:00Z" w:initials="AH">
    <w:p w14:paraId="3F52CE20" w14:textId="66BA7D09" w:rsidR="00E10372" w:rsidRDefault="00E10372">
      <w:pPr>
        <w:pStyle w:val="CommentText"/>
      </w:pPr>
      <w:r>
        <w:rPr>
          <w:rStyle w:val="CommentReference"/>
        </w:rPr>
        <w:annotationRef/>
      </w:r>
    </w:p>
  </w:comment>
  <w:comment w:id="166" w:author="Anh Hoang" w:date="2018-04-03T00:16:00Z" w:initials="AH">
    <w:p w14:paraId="35E61A4D" w14:textId="44F89BF6" w:rsidR="00E10372" w:rsidRDefault="00E10372">
      <w:pPr>
        <w:pStyle w:val="CommentText"/>
      </w:pPr>
      <w:r>
        <w:rPr>
          <w:rStyle w:val="CommentReference"/>
        </w:rPr>
        <w:annotationRef/>
      </w:r>
      <w:r>
        <w:t>Phân tích sâu hơn về khía cạnh triển khai, phát triển công nghệ. Nếu không sẽ trung lặp với với phần đặc điểm kỹ thuật của công nghệ ở phần 1</w:t>
      </w:r>
    </w:p>
  </w:comment>
  <w:comment w:id="173" w:author="Anh Hoang" w:date="2018-04-03T00:14:00Z" w:initials="AH">
    <w:p w14:paraId="46575203" w14:textId="77777777" w:rsidR="00E10372" w:rsidRDefault="00E10372">
      <w:pPr>
        <w:pStyle w:val="CommentText"/>
      </w:pPr>
      <w:r>
        <w:rPr>
          <w:rStyle w:val="CommentReference"/>
        </w:rPr>
        <w:annotationRef/>
      </w:r>
      <w:r>
        <w:t>Phân tích các xu hướng tiêu dùng, thói quen sinh hoạt, mua sắm… có thể làm ảnh hưởng đến việc ứng dụng công nghệ</w:t>
      </w:r>
    </w:p>
    <w:p w14:paraId="59C4C56E" w14:textId="2FEC6985" w:rsidR="00E10372" w:rsidRDefault="00E10372">
      <w:pPr>
        <w:pStyle w:val="CommentText"/>
      </w:pPr>
      <w:r>
        <w:t>Các thách thức tồn tại để nắm bắt được các cơ hội nêu trên để hoàn thành các kỳ vọng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EF659" w15:done="0"/>
  <w15:commentEx w15:paraId="03ECD611" w15:done="0"/>
  <w15:commentEx w15:paraId="4C8F045A" w15:done="0"/>
  <w15:commentEx w15:paraId="75EDFC44" w15:done="0"/>
  <w15:commentEx w15:paraId="45DFE302" w15:done="0"/>
  <w15:commentEx w15:paraId="452F9CF8" w15:done="0"/>
  <w15:commentEx w15:paraId="3FCC0C6E" w15:done="0"/>
  <w15:commentEx w15:paraId="13B0F776" w15:done="0"/>
  <w15:commentEx w15:paraId="4E93C2CE" w15:done="0"/>
  <w15:commentEx w15:paraId="5B56872A" w15:done="0"/>
  <w15:commentEx w15:paraId="3E561F7C" w15:done="0"/>
  <w15:commentEx w15:paraId="32CD0026" w15:done="0"/>
  <w15:commentEx w15:paraId="7732E77A" w15:done="0"/>
  <w15:commentEx w15:paraId="690C7C09" w15:done="0"/>
  <w15:commentEx w15:paraId="7F8BAB5A" w15:done="0"/>
  <w15:commentEx w15:paraId="5DE66ED5" w15:done="0"/>
  <w15:commentEx w15:paraId="3F52CE20" w15:done="0"/>
  <w15:commentEx w15:paraId="35E61A4D" w15:done="0"/>
  <w15:commentEx w15:paraId="59C4C5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EF659" w16cid:durableId="1E71C18C"/>
  <w16cid:commentId w16cid:paraId="03ECD611" w16cid:durableId="1E71C18D"/>
  <w16cid:commentId w16cid:paraId="4C8F045A" w16cid:durableId="1E71C18E"/>
  <w16cid:commentId w16cid:paraId="75EDFC44" w16cid:durableId="1E71C18F"/>
  <w16cid:commentId w16cid:paraId="45DFE302" w16cid:durableId="1E71C190"/>
  <w16cid:commentId w16cid:paraId="452F9CF8" w16cid:durableId="1E71C191"/>
  <w16cid:commentId w16cid:paraId="3FCC0C6E" w16cid:durableId="1E71C192"/>
  <w16cid:commentId w16cid:paraId="13B0F776" w16cid:durableId="1E71C193"/>
  <w16cid:commentId w16cid:paraId="4E93C2CE" w16cid:durableId="1E71C194"/>
  <w16cid:commentId w16cid:paraId="5B56872A" w16cid:durableId="1E71C195"/>
  <w16cid:commentId w16cid:paraId="3E561F7C" w16cid:durableId="1E71C196"/>
  <w16cid:commentId w16cid:paraId="32CD0026" w16cid:durableId="1E71C197"/>
  <w16cid:commentId w16cid:paraId="7732E77A" w16cid:durableId="1E71C198"/>
  <w16cid:commentId w16cid:paraId="690C7C09" w16cid:durableId="1E71C199"/>
  <w16cid:commentId w16cid:paraId="7F8BAB5A" w16cid:durableId="1E71C19A"/>
  <w16cid:commentId w16cid:paraId="5DE66ED5" w16cid:durableId="1E71C19B"/>
  <w16cid:commentId w16cid:paraId="3F52CE20" w16cid:durableId="1E71C19C"/>
  <w16cid:commentId w16cid:paraId="35E61A4D" w16cid:durableId="1E71C19D"/>
  <w16cid:commentId w16cid:paraId="59C4C56E" w16cid:durableId="1E71C1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72A95" w14:textId="77777777" w:rsidR="00B226EE" w:rsidRDefault="00B226EE">
      <w:pPr>
        <w:spacing w:line="240" w:lineRule="auto"/>
      </w:pPr>
      <w:r>
        <w:separator/>
      </w:r>
    </w:p>
  </w:endnote>
  <w:endnote w:type="continuationSeparator" w:id="0">
    <w:p w14:paraId="55E3D57D" w14:textId="77777777" w:rsidR="00B226EE" w:rsidRDefault="00B226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03425"/>
      <w:docPartObj>
        <w:docPartGallery w:val="Page Numbers (Bottom of Page)"/>
        <w:docPartUnique/>
      </w:docPartObj>
    </w:sdtPr>
    <w:sdtEndPr>
      <w:rPr>
        <w:noProof/>
      </w:rPr>
    </w:sdtEndPr>
    <w:sdtContent>
      <w:p w14:paraId="0B7E2C38" w14:textId="7EAEC0DD" w:rsidR="001C1068" w:rsidRDefault="001C1068" w:rsidP="00915910">
        <w:pPr>
          <w:pStyle w:val="Footer"/>
          <w:jc w:val="right"/>
        </w:pPr>
        <w:r>
          <w:fldChar w:fldCharType="begin"/>
        </w:r>
        <w:r>
          <w:instrText xml:space="preserve"> PAGE   \* MERGEFORMAT </w:instrText>
        </w:r>
        <w:r>
          <w:fldChar w:fldCharType="separate"/>
        </w:r>
        <w:r w:rsidR="00E10372">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7F4D9" w14:textId="77777777" w:rsidR="00B226EE" w:rsidRDefault="00B226EE">
      <w:pPr>
        <w:spacing w:line="240" w:lineRule="auto"/>
      </w:pPr>
      <w:r>
        <w:separator/>
      </w:r>
    </w:p>
  </w:footnote>
  <w:footnote w:type="continuationSeparator" w:id="0">
    <w:p w14:paraId="0CEF5120" w14:textId="77777777" w:rsidR="00B226EE" w:rsidRDefault="00B226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3BF"/>
    <w:multiLevelType w:val="hybridMultilevel"/>
    <w:tmpl w:val="8F064BCA"/>
    <w:lvl w:ilvl="0" w:tplc="0409000B">
      <w:start w:val="1"/>
      <w:numFmt w:val="bullet"/>
      <w:lvlText w:val=""/>
      <w:lvlJc w:val="left"/>
      <w:pPr>
        <w:ind w:left="2345" w:hanging="360"/>
      </w:pPr>
      <w:rPr>
        <w:rFonts w:ascii="Wingdings" w:hAnsi="Wingdings"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 w15:restartNumberingAfterBreak="0">
    <w:nsid w:val="03A34585"/>
    <w:multiLevelType w:val="hybridMultilevel"/>
    <w:tmpl w:val="F99C6ECE"/>
    <w:lvl w:ilvl="0" w:tplc="E2D806AA">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2" w15:restartNumberingAfterBreak="0">
    <w:nsid w:val="064235D0"/>
    <w:multiLevelType w:val="multilevel"/>
    <w:tmpl w:val="BAA610EC"/>
    <w:lvl w:ilvl="0">
      <w:start w:val="1"/>
      <w:numFmt w:val="upperRoman"/>
      <w:pStyle w:val="Heading1"/>
      <w:lvlText w:val="%1."/>
      <w:lvlJc w:val="right"/>
      <w:pPr>
        <w:ind w:left="1267" w:hanging="360"/>
      </w:pPr>
    </w:lvl>
    <w:lvl w:ilvl="1">
      <w:start w:val="1"/>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3" w15:restartNumberingAfterBreak="0">
    <w:nsid w:val="077F347A"/>
    <w:multiLevelType w:val="hybridMultilevel"/>
    <w:tmpl w:val="DE40BCCE"/>
    <w:lvl w:ilvl="0" w:tplc="AADEBC36">
      <w:start w:val="1"/>
      <w:numFmt w:val="upperRoman"/>
      <w:lvlText w:val="%1."/>
      <w:lvlJc w:val="left"/>
      <w:pPr>
        <w:ind w:left="2705" w:hanging="72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4" w15:restartNumberingAfterBreak="0">
    <w:nsid w:val="08251264"/>
    <w:multiLevelType w:val="hybridMultilevel"/>
    <w:tmpl w:val="F5A66F7A"/>
    <w:lvl w:ilvl="0" w:tplc="EE7EDFB6">
      <w:start w:val="1"/>
      <w:numFmt w:val="decimal"/>
      <w:lvlText w:val="%1."/>
      <w:lvlJc w:val="left"/>
      <w:pPr>
        <w:ind w:left="2340" w:hanging="360"/>
      </w:pPr>
      <w:rPr>
        <w:rFonts w:hint="default"/>
        <w:sz w:val="28"/>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0C287C10"/>
    <w:multiLevelType w:val="multilevel"/>
    <w:tmpl w:val="B2F4AEFC"/>
    <w:lvl w:ilvl="0">
      <w:start w:val="1"/>
      <w:numFmt w:val="decimal"/>
      <w:lvlText w:val="%1."/>
      <w:lvlJc w:val="left"/>
      <w:pPr>
        <w:ind w:left="2430" w:hanging="360"/>
      </w:pPr>
      <w:rPr>
        <w:rFonts w:hint="default"/>
      </w:rPr>
    </w:lvl>
    <w:lvl w:ilvl="1">
      <w:start w:val="1"/>
      <w:numFmt w:val="decimal"/>
      <w:isLgl/>
      <w:lvlText w:val="%1.%2"/>
      <w:lvlJc w:val="left"/>
      <w:pPr>
        <w:ind w:left="2460" w:hanging="39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3870" w:hanging="1800"/>
      </w:pPr>
      <w:rPr>
        <w:rFonts w:hint="default"/>
      </w:rPr>
    </w:lvl>
  </w:abstractNum>
  <w:abstractNum w:abstractNumId="6" w15:restartNumberingAfterBreak="0">
    <w:nsid w:val="0DD568E7"/>
    <w:multiLevelType w:val="hybridMultilevel"/>
    <w:tmpl w:val="8D6E2158"/>
    <w:lvl w:ilvl="0" w:tplc="1B3C19E4">
      <w:numFmt w:val="bullet"/>
      <w:lvlText w:val="-"/>
      <w:lvlJc w:val="left"/>
      <w:pPr>
        <w:ind w:left="1555" w:hanging="360"/>
      </w:pPr>
      <w:rPr>
        <w:rFonts w:ascii="Times New Roman" w:eastAsia="Times New Roman" w:hAnsi="Times New Roman" w:cs="Times New Roman"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7" w15:restartNumberingAfterBreak="0">
    <w:nsid w:val="119D695A"/>
    <w:multiLevelType w:val="multilevel"/>
    <w:tmpl w:val="140684D0"/>
    <w:lvl w:ilvl="0">
      <w:start w:val="1"/>
      <w:numFmt w:val="upperRoman"/>
      <w:lvlText w:val="%1."/>
      <w:lvlJc w:val="left"/>
      <w:pPr>
        <w:ind w:left="2160" w:hanging="720"/>
      </w:pPr>
      <w:rPr>
        <w:rFonts w:hint="default"/>
        <w:b/>
        <w:sz w:val="32"/>
      </w:rPr>
    </w:lvl>
    <w:lvl w:ilvl="1">
      <w:start w:val="1"/>
      <w:numFmt w:val="decimal"/>
      <w:isLgl/>
      <w:lvlText w:val="%1.%2"/>
      <w:lvlJc w:val="left"/>
      <w:pPr>
        <w:ind w:left="2460" w:hanging="39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405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030" w:hanging="1440"/>
      </w:pPr>
      <w:rPr>
        <w:rFonts w:hint="default"/>
      </w:rPr>
    </w:lvl>
    <w:lvl w:ilvl="6">
      <w:start w:val="1"/>
      <w:numFmt w:val="decimal"/>
      <w:isLgl/>
      <w:lvlText w:val="%1.%2.%3.%4.%5.%6.%7"/>
      <w:lvlJc w:val="left"/>
      <w:pPr>
        <w:ind w:left="6660" w:hanging="1440"/>
      </w:pPr>
      <w:rPr>
        <w:rFonts w:hint="default"/>
      </w:rPr>
    </w:lvl>
    <w:lvl w:ilvl="7">
      <w:start w:val="1"/>
      <w:numFmt w:val="decimal"/>
      <w:isLgl/>
      <w:lvlText w:val="%1.%2.%3.%4.%5.%6.%7.%8"/>
      <w:lvlJc w:val="left"/>
      <w:pPr>
        <w:ind w:left="7650" w:hanging="1800"/>
      </w:pPr>
      <w:rPr>
        <w:rFonts w:hint="default"/>
      </w:rPr>
    </w:lvl>
    <w:lvl w:ilvl="8">
      <w:start w:val="1"/>
      <w:numFmt w:val="decimal"/>
      <w:isLgl/>
      <w:lvlText w:val="%1.%2.%3.%4.%5.%6.%7.%8.%9"/>
      <w:lvlJc w:val="left"/>
      <w:pPr>
        <w:ind w:left="8280" w:hanging="1800"/>
      </w:pPr>
      <w:rPr>
        <w:rFonts w:hint="default"/>
      </w:rPr>
    </w:lvl>
  </w:abstractNum>
  <w:abstractNum w:abstractNumId="8" w15:restartNumberingAfterBreak="0">
    <w:nsid w:val="11BF03B6"/>
    <w:multiLevelType w:val="hybridMultilevel"/>
    <w:tmpl w:val="3DF8DE86"/>
    <w:lvl w:ilvl="0" w:tplc="0409000F">
      <w:start w:val="1"/>
      <w:numFmt w:val="decimal"/>
      <w:lvlText w:val="%1."/>
      <w:lvlJc w:val="left"/>
      <w:pPr>
        <w:ind w:left="1555" w:hanging="360"/>
      </w:pPr>
    </w:lvl>
    <w:lvl w:ilvl="1" w:tplc="04090019" w:tentative="1">
      <w:start w:val="1"/>
      <w:numFmt w:val="lowerLetter"/>
      <w:lvlText w:val="%2."/>
      <w:lvlJc w:val="left"/>
      <w:pPr>
        <w:ind w:left="2275" w:hanging="360"/>
      </w:pPr>
    </w:lvl>
    <w:lvl w:ilvl="2" w:tplc="0409001B" w:tentative="1">
      <w:start w:val="1"/>
      <w:numFmt w:val="lowerRoman"/>
      <w:lvlText w:val="%3."/>
      <w:lvlJc w:val="right"/>
      <w:pPr>
        <w:ind w:left="2995" w:hanging="180"/>
      </w:pPr>
    </w:lvl>
    <w:lvl w:ilvl="3" w:tplc="0409000F" w:tentative="1">
      <w:start w:val="1"/>
      <w:numFmt w:val="decimal"/>
      <w:lvlText w:val="%4."/>
      <w:lvlJc w:val="left"/>
      <w:pPr>
        <w:ind w:left="3715" w:hanging="360"/>
      </w:pPr>
    </w:lvl>
    <w:lvl w:ilvl="4" w:tplc="04090019" w:tentative="1">
      <w:start w:val="1"/>
      <w:numFmt w:val="lowerLetter"/>
      <w:lvlText w:val="%5."/>
      <w:lvlJc w:val="left"/>
      <w:pPr>
        <w:ind w:left="4435" w:hanging="360"/>
      </w:pPr>
    </w:lvl>
    <w:lvl w:ilvl="5" w:tplc="0409001B" w:tentative="1">
      <w:start w:val="1"/>
      <w:numFmt w:val="lowerRoman"/>
      <w:lvlText w:val="%6."/>
      <w:lvlJc w:val="right"/>
      <w:pPr>
        <w:ind w:left="5155" w:hanging="180"/>
      </w:pPr>
    </w:lvl>
    <w:lvl w:ilvl="6" w:tplc="0409000F" w:tentative="1">
      <w:start w:val="1"/>
      <w:numFmt w:val="decimal"/>
      <w:lvlText w:val="%7."/>
      <w:lvlJc w:val="left"/>
      <w:pPr>
        <w:ind w:left="5875" w:hanging="360"/>
      </w:pPr>
    </w:lvl>
    <w:lvl w:ilvl="7" w:tplc="04090019" w:tentative="1">
      <w:start w:val="1"/>
      <w:numFmt w:val="lowerLetter"/>
      <w:lvlText w:val="%8."/>
      <w:lvlJc w:val="left"/>
      <w:pPr>
        <w:ind w:left="6595" w:hanging="360"/>
      </w:pPr>
    </w:lvl>
    <w:lvl w:ilvl="8" w:tplc="0409001B" w:tentative="1">
      <w:start w:val="1"/>
      <w:numFmt w:val="lowerRoman"/>
      <w:lvlText w:val="%9."/>
      <w:lvlJc w:val="right"/>
      <w:pPr>
        <w:ind w:left="7315" w:hanging="180"/>
      </w:pPr>
    </w:lvl>
  </w:abstractNum>
  <w:abstractNum w:abstractNumId="9" w15:restartNumberingAfterBreak="0">
    <w:nsid w:val="129920EB"/>
    <w:multiLevelType w:val="multilevel"/>
    <w:tmpl w:val="AD78567C"/>
    <w:lvl w:ilvl="0">
      <w:start w:val="1"/>
      <w:numFmt w:val="decimal"/>
      <w:pStyle w:val="Heading2"/>
      <w:lvlText w:val="%1."/>
      <w:lvlJc w:val="left"/>
      <w:pPr>
        <w:ind w:left="1267" w:hanging="360"/>
      </w:pPr>
    </w:lvl>
    <w:lvl w:ilvl="1">
      <w:start w:val="2"/>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10" w15:restartNumberingAfterBreak="0">
    <w:nsid w:val="1D1E3A4B"/>
    <w:multiLevelType w:val="hybridMultilevel"/>
    <w:tmpl w:val="1BEA6528"/>
    <w:lvl w:ilvl="0" w:tplc="01706E12">
      <w:start w:val="1"/>
      <w:numFmt w:val="upperRoman"/>
      <w:lvlText w:val="%1."/>
      <w:lvlJc w:val="left"/>
      <w:pPr>
        <w:ind w:left="1267" w:hanging="72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15:restartNumberingAfterBreak="0">
    <w:nsid w:val="1FC321D9"/>
    <w:multiLevelType w:val="hybridMultilevel"/>
    <w:tmpl w:val="B8D8E29C"/>
    <w:lvl w:ilvl="0" w:tplc="C1CE7018">
      <w:start w:val="1"/>
      <w:numFmt w:val="bullet"/>
      <w:lvlText w:val="-"/>
      <w:lvlJc w:val="left"/>
      <w:pPr>
        <w:ind w:left="1195" w:hanging="360"/>
      </w:pPr>
      <w:rPr>
        <w:rFonts w:ascii="Times New Roman" w:eastAsia="Times New Roman" w:hAnsi="Times New Roman" w:cs="Times New Roman"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2" w15:restartNumberingAfterBreak="0">
    <w:nsid w:val="22BB1532"/>
    <w:multiLevelType w:val="hybridMultilevel"/>
    <w:tmpl w:val="E3A2799A"/>
    <w:lvl w:ilvl="0" w:tplc="60063A0A">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3" w15:restartNumberingAfterBreak="0">
    <w:nsid w:val="25130C9F"/>
    <w:multiLevelType w:val="hybridMultilevel"/>
    <w:tmpl w:val="7F901ABC"/>
    <w:lvl w:ilvl="0" w:tplc="E93E82C0">
      <w:start w:val="3"/>
      <w:numFmt w:val="bullet"/>
      <w:lvlText w:val="-"/>
      <w:lvlJc w:val="left"/>
      <w:pPr>
        <w:ind w:left="1195" w:hanging="360"/>
      </w:pPr>
      <w:rPr>
        <w:rFonts w:ascii="Times New Roman" w:eastAsia="Times New Roman" w:hAnsi="Times New Roman" w:cs="Times New Roman"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4" w15:restartNumberingAfterBreak="0">
    <w:nsid w:val="2B4709EE"/>
    <w:multiLevelType w:val="hybridMultilevel"/>
    <w:tmpl w:val="BC1AE440"/>
    <w:lvl w:ilvl="0" w:tplc="35546066">
      <w:numFmt w:val="bullet"/>
      <w:lvlText w:val=""/>
      <w:lvlJc w:val="left"/>
      <w:pPr>
        <w:ind w:left="2345" w:hanging="360"/>
      </w:pPr>
      <w:rPr>
        <w:rFonts w:ascii="Wingdings" w:eastAsia="Times New Roman" w:hAnsi="Wingdings" w:cs="Times New Roman"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5" w15:restartNumberingAfterBreak="0">
    <w:nsid w:val="2FF747A4"/>
    <w:multiLevelType w:val="hybridMultilevel"/>
    <w:tmpl w:val="2C5C4586"/>
    <w:lvl w:ilvl="0" w:tplc="5A34E790">
      <w:numFmt w:val="bullet"/>
      <w:lvlText w:val="-"/>
      <w:lvlJc w:val="left"/>
      <w:pPr>
        <w:ind w:left="2345" w:hanging="360"/>
      </w:pPr>
      <w:rPr>
        <w:rFonts w:ascii="Times New Roman" w:eastAsia="Times New Roman" w:hAnsi="Times New Roman" w:cs="Times New Roman"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6" w15:restartNumberingAfterBreak="0">
    <w:nsid w:val="38560A1F"/>
    <w:multiLevelType w:val="hybridMultilevel"/>
    <w:tmpl w:val="3E2451A2"/>
    <w:lvl w:ilvl="0" w:tplc="B9A470A4">
      <w:start w:val="2"/>
      <w:numFmt w:val="bullet"/>
      <w:lvlText w:val="-"/>
      <w:lvlJc w:val="left"/>
      <w:pPr>
        <w:ind w:left="2345" w:hanging="360"/>
      </w:pPr>
      <w:rPr>
        <w:rFonts w:ascii="Times New Roman" w:eastAsia="Times New Roman" w:hAnsi="Times New Roman" w:cs="Times New Roman"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7" w15:restartNumberingAfterBreak="0">
    <w:nsid w:val="388D3A37"/>
    <w:multiLevelType w:val="hybridMultilevel"/>
    <w:tmpl w:val="470ABA28"/>
    <w:lvl w:ilvl="0" w:tplc="0409000B">
      <w:start w:val="1"/>
      <w:numFmt w:val="bullet"/>
      <w:lvlText w:val=""/>
      <w:lvlJc w:val="left"/>
      <w:pPr>
        <w:ind w:left="2705" w:hanging="360"/>
      </w:pPr>
      <w:rPr>
        <w:rFonts w:ascii="Wingdings" w:hAnsi="Wingding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8" w15:restartNumberingAfterBreak="0">
    <w:nsid w:val="3A366C97"/>
    <w:multiLevelType w:val="hybridMultilevel"/>
    <w:tmpl w:val="325AFED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9" w15:restartNumberingAfterBreak="0">
    <w:nsid w:val="3B641C25"/>
    <w:multiLevelType w:val="hybridMultilevel"/>
    <w:tmpl w:val="B980064A"/>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0" w15:restartNumberingAfterBreak="0">
    <w:nsid w:val="3E6B4924"/>
    <w:multiLevelType w:val="hybridMultilevel"/>
    <w:tmpl w:val="5712BBAA"/>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1" w15:restartNumberingAfterBreak="0">
    <w:nsid w:val="3F6B3EC1"/>
    <w:multiLevelType w:val="hybridMultilevel"/>
    <w:tmpl w:val="C6D08EF8"/>
    <w:lvl w:ilvl="0" w:tplc="86C824C4">
      <w:start w:val="1"/>
      <w:numFmt w:val="bullet"/>
      <w:lvlText w:val="-"/>
      <w:lvlJc w:val="left"/>
      <w:pPr>
        <w:ind w:left="1630" w:hanging="360"/>
      </w:pPr>
      <w:rPr>
        <w:rFonts w:ascii="Times New Roman" w:eastAsia="Times New Roman" w:hAnsi="Times New Roman" w:cs="Times New Roman"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22" w15:restartNumberingAfterBreak="0">
    <w:nsid w:val="434B6004"/>
    <w:multiLevelType w:val="hybridMultilevel"/>
    <w:tmpl w:val="4752A984"/>
    <w:lvl w:ilvl="0" w:tplc="D1D0BF60">
      <w:start w:val="3"/>
      <w:numFmt w:val="bullet"/>
      <w:lvlText w:val="-"/>
      <w:lvlJc w:val="left"/>
      <w:pPr>
        <w:ind w:left="1195" w:hanging="360"/>
      </w:pPr>
      <w:rPr>
        <w:rFonts w:ascii="Times New Roman" w:eastAsia="Times New Roman" w:hAnsi="Times New Roman" w:cs="Times New Roman"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3" w15:restartNumberingAfterBreak="0">
    <w:nsid w:val="4453681A"/>
    <w:multiLevelType w:val="multilevel"/>
    <w:tmpl w:val="0B16B66E"/>
    <w:lvl w:ilvl="0">
      <w:start w:val="1"/>
      <w:numFmt w:val="bullet"/>
      <w:lvlText w:val=""/>
      <w:lvlJc w:val="left"/>
      <w:pPr>
        <w:ind w:left="2430" w:hanging="360"/>
      </w:pPr>
      <w:rPr>
        <w:rFonts w:ascii="Symbol" w:hAnsi="Symbol" w:hint="default"/>
      </w:rPr>
    </w:lvl>
    <w:lvl w:ilvl="1">
      <w:start w:val="1"/>
      <w:numFmt w:val="decimal"/>
      <w:isLgl/>
      <w:lvlText w:val="%1.%2"/>
      <w:lvlJc w:val="left"/>
      <w:pPr>
        <w:ind w:left="2460" w:hanging="39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3870" w:hanging="1800"/>
      </w:pPr>
      <w:rPr>
        <w:rFonts w:hint="default"/>
      </w:rPr>
    </w:lvl>
  </w:abstractNum>
  <w:abstractNum w:abstractNumId="24" w15:restartNumberingAfterBreak="0">
    <w:nsid w:val="46D3610F"/>
    <w:multiLevelType w:val="hybridMultilevel"/>
    <w:tmpl w:val="89DA0FE2"/>
    <w:lvl w:ilvl="0" w:tplc="6D8882E2">
      <w:numFmt w:val="bullet"/>
      <w:lvlText w:val="-"/>
      <w:lvlJc w:val="left"/>
      <w:pPr>
        <w:ind w:left="2345" w:hanging="360"/>
      </w:pPr>
      <w:rPr>
        <w:rFonts w:ascii="Times New Roman" w:eastAsia="Times New Roman" w:hAnsi="Times New Roman" w:cs="Times New Roman"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5" w15:restartNumberingAfterBreak="0">
    <w:nsid w:val="4CBF74BE"/>
    <w:multiLevelType w:val="hybridMultilevel"/>
    <w:tmpl w:val="B852AB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D864425"/>
    <w:multiLevelType w:val="hybridMultilevel"/>
    <w:tmpl w:val="FD72981E"/>
    <w:lvl w:ilvl="0" w:tplc="75A25D0C">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 w15:restartNumberingAfterBreak="0">
    <w:nsid w:val="4ECE7511"/>
    <w:multiLevelType w:val="hybridMultilevel"/>
    <w:tmpl w:val="71321364"/>
    <w:lvl w:ilvl="0" w:tplc="FCA877C0">
      <w:start w:val="1"/>
      <w:numFmt w:val="bullet"/>
      <w:lvlText w:val="-"/>
      <w:lvlJc w:val="left"/>
      <w:pPr>
        <w:ind w:left="2122" w:hanging="360"/>
      </w:pPr>
      <w:rPr>
        <w:rFonts w:ascii="Times New Roman" w:eastAsia="Times New Roman" w:hAnsi="Times New Roman" w:cs="Times New Roman" w:hint="default"/>
      </w:rPr>
    </w:lvl>
    <w:lvl w:ilvl="1" w:tplc="04090003" w:tentative="1">
      <w:start w:val="1"/>
      <w:numFmt w:val="bullet"/>
      <w:lvlText w:val="o"/>
      <w:lvlJc w:val="left"/>
      <w:pPr>
        <w:ind w:left="2842" w:hanging="360"/>
      </w:pPr>
      <w:rPr>
        <w:rFonts w:ascii="Courier New" w:hAnsi="Courier New" w:cs="Courier New" w:hint="default"/>
      </w:rPr>
    </w:lvl>
    <w:lvl w:ilvl="2" w:tplc="04090005" w:tentative="1">
      <w:start w:val="1"/>
      <w:numFmt w:val="bullet"/>
      <w:lvlText w:val=""/>
      <w:lvlJc w:val="left"/>
      <w:pPr>
        <w:ind w:left="3562" w:hanging="360"/>
      </w:pPr>
      <w:rPr>
        <w:rFonts w:ascii="Wingdings" w:hAnsi="Wingdings" w:hint="default"/>
      </w:rPr>
    </w:lvl>
    <w:lvl w:ilvl="3" w:tplc="04090001" w:tentative="1">
      <w:start w:val="1"/>
      <w:numFmt w:val="bullet"/>
      <w:lvlText w:val=""/>
      <w:lvlJc w:val="left"/>
      <w:pPr>
        <w:ind w:left="4282" w:hanging="360"/>
      </w:pPr>
      <w:rPr>
        <w:rFonts w:ascii="Symbol" w:hAnsi="Symbol" w:hint="default"/>
      </w:rPr>
    </w:lvl>
    <w:lvl w:ilvl="4" w:tplc="04090003" w:tentative="1">
      <w:start w:val="1"/>
      <w:numFmt w:val="bullet"/>
      <w:lvlText w:val="o"/>
      <w:lvlJc w:val="left"/>
      <w:pPr>
        <w:ind w:left="5002" w:hanging="360"/>
      </w:pPr>
      <w:rPr>
        <w:rFonts w:ascii="Courier New" w:hAnsi="Courier New" w:cs="Courier New" w:hint="default"/>
      </w:rPr>
    </w:lvl>
    <w:lvl w:ilvl="5" w:tplc="04090005" w:tentative="1">
      <w:start w:val="1"/>
      <w:numFmt w:val="bullet"/>
      <w:lvlText w:val=""/>
      <w:lvlJc w:val="left"/>
      <w:pPr>
        <w:ind w:left="5722" w:hanging="360"/>
      </w:pPr>
      <w:rPr>
        <w:rFonts w:ascii="Wingdings" w:hAnsi="Wingdings" w:hint="default"/>
      </w:rPr>
    </w:lvl>
    <w:lvl w:ilvl="6" w:tplc="04090001" w:tentative="1">
      <w:start w:val="1"/>
      <w:numFmt w:val="bullet"/>
      <w:lvlText w:val=""/>
      <w:lvlJc w:val="left"/>
      <w:pPr>
        <w:ind w:left="6442" w:hanging="360"/>
      </w:pPr>
      <w:rPr>
        <w:rFonts w:ascii="Symbol" w:hAnsi="Symbol" w:hint="default"/>
      </w:rPr>
    </w:lvl>
    <w:lvl w:ilvl="7" w:tplc="04090003" w:tentative="1">
      <w:start w:val="1"/>
      <w:numFmt w:val="bullet"/>
      <w:lvlText w:val="o"/>
      <w:lvlJc w:val="left"/>
      <w:pPr>
        <w:ind w:left="7162" w:hanging="360"/>
      </w:pPr>
      <w:rPr>
        <w:rFonts w:ascii="Courier New" w:hAnsi="Courier New" w:cs="Courier New" w:hint="default"/>
      </w:rPr>
    </w:lvl>
    <w:lvl w:ilvl="8" w:tplc="04090005" w:tentative="1">
      <w:start w:val="1"/>
      <w:numFmt w:val="bullet"/>
      <w:lvlText w:val=""/>
      <w:lvlJc w:val="left"/>
      <w:pPr>
        <w:ind w:left="7882" w:hanging="360"/>
      </w:pPr>
      <w:rPr>
        <w:rFonts w:ascii="Wingdings" w:hAnsi="Wingdings" w:hint="default"/>
      </w:rPr>
    </w:lvl>
  </w:abstractNum>
  <w:abstractNum w:abstractNumId="28" w15:restartNumberingAfterBreak="0">
    <w:nsid w:val="506F7F94"/>
    <w:multiLevelType w:val="hybridMultilevel"/>
    <w:tmpl w:val="D3C0153E"/>
    <w:lvl w:ilvl="0" w:tplc="15F248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6E1F55"/>
    <w:multiLevelType w:val="hybridMultilevel"/>
    <w:tmpl w:val="7FA20652"/>
    <w:lvl w:ilvl="0" w:tplc="4F9446C0">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9E4266"/>
    <w:multiLevelType w:val="hybridMultilevel"/>
    <w:tmpl w:val="FB382710"/>
    <w:lvl w:ilvl="0" w:tplc="3F82C6A2">
      <w:start w:val="1"/>
      <w:numFmt w:val="decimal"/>
      <w:lvlText w:val="1.%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1" w15:restartNumberingAfterBreak="0">
    <w:nsid w:val="59607D5C"/>
    <w:multiLevelType w:val="hybridMultilevel"/>
    <w:tmpl w:val="2C44987C"/>
    <w:lvl w:ilvl="0" w:tplc="37BA664C">
      <w:start w:val="1"/>
      <w:numFmt w:val="decimal"/>
      <w:lvlText w:val="%1."/>
      <w:lvlJc w:val="left"/>
      <w:pPr>
        <w:ind w:left="1980" w:hanging="360"/>
      </w:pPr>
      <w:rPr>
        <w:rFonts w:ascii="Times New Roman" w:eastAsia="Times New Roman" w:hAnsi="Times New Roman" w:cs="Times New Roman"/>
        <w:b/>
        <w:sz w:val="28"/>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2" w15:restartNumberingAfterBreak="0">
    <w:nsid w:val="59AD033E"/>
    <w:multiLevelType w:val="hybridMultilevel"/>
    <w:tmpl w:val="12D02CBC"/>
    <w:lvl w:ilvl="0" w:tplc="73F890BC">
      <w:start w:val="3"/>
      <w:numFmt w:val="bullet"/>
      <w:lvlText w:val="-"/>
      <w:lvlJc w:val="left"/>
      <w:pPr>
        <w:ind w:left="1267" w:hanging="360"/>
      </w:pPr>
      <w:rPr>
        <w:rFonts w:ascii="Times New Roman" w:eastAsia="Times New Roman" w:hAnsi="Times New Roman" w:cs="Times New Roman" w:hint="default"/>
        <w:color w:val="auto"/>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3" w15:restartNumberingAfterBreak="0">
    <w:nsid w:val="5AD572C7"/>
    <w:multiLevelType w:val="hybridMultilevel"/>
    <w:tmpl w:val="F9909A14"/>
    <w:lvl w:ilvl="0" w:tplc="0409000B">
      <w:start w:val="1"/>
      <w:numFmt w:val="bullet"/>
      <w:lvlText w:val=""/>
      <w:lvlJc w:val="left"/>
      <w:pPr>
        <w:ind w:left="1555" w:hanging="360"/>
      </w:pPr>
      <w:rPr>
        <w:rFonts w:ascii="Wingdings" w:hAnsi="Wingdings" w:hint="default"/>
      </w:rPr>
    </w:lvl>
    <w:lvl w:ilvl="1" w:tplc="1B3C19E4">
      <w:numFmt w:val="bullet"/>
      <w:lvlText w:val="-"/>
      <w:lvlJc w:val="left"/>
      <w:pPr>
        <w:ind w:left="2275" w:hanging="360"/>
      </w:pPr>
      <w:rPr>
        <w:rFonts w:ascii="Times New Roman" w:eastAsia="Times New Roman" w:hAnsi="Times New Roman" w:cs="Times New Roman"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34" w15:restartNumberingAfterBreak="0">
    <w:nsid w:val="5EDC66B5"/>
    <w:multiLevelType w:val="hybridMultilevel"/>
    <w:tmpl w:val="050E2E96"/>
    <w:lvl w:ilvl="0" w:tplc="04090003">
      <w:start w:val="1"/>
      <w:numFmt w:val="bullet"/>
      <w:lvlText w:val="o"/>
      <w:lvlJc w:val="left"/>
      <w:pPr>
        <w:ind w:left="2705" w:hanging="360"/>
      </w:pPr>
      <w:rPr>
        <w:rFonts w:ascii="Courier New" w:hAnsi="Courier New" w:cs="Courier New"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5" w15:restartNumberingAfterBreak="0">
    <w:nsid w:val="6179192A"/>
    <w:multiLevelType w:val="hybridMultilevel"/>
    <w:tmpl w:val="99DACE22"/>
    <w:lvl w:ilvl="0" w:tplc="9E16337C">
      <w:numFmt w:val="bullet"/>
      <w:lvlText w:val=""/>
      <w:lvlJc w:val="left"/>
      <w:pPr>
        <w:ind w:left="2345" w:hanging="360"/>
      </w:pPr>
      <w:rPr>
        <w:rFonts w:ascii="Wingdings" w:eastAsia="Times New Roman" w:hAnsi="Wingdings" w:cs="Times New Roman"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6" w15:restartNumberingAfterBreak="0">
    <w:nsid w:val="623E262A"/>
    <w:multiLevelType w:val="hybridMultilevel"/>
    <w:tmpl w:val="3ABA4284"/>
    <w:lvl w:ilvl="0" w:tplc="0409000B">
      <w:start w:val="1"/>
      <w:numFmt w:val="bullet"/>
      <w:lvlText w:val=""/>
      <w:lvlJc w:val="left"/>
      <w:pPr>
        <w:ind w:left="1555" w:hanging="360"/>
      </w:pPr>
      <w:rPr>
        <w:rFonts w:ascii="Wingdings" w:hAnsi="Wingdings"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37" w15:restartNumberingAfterBreak="0">
    <w:nsid w:val="6429484D"/>
    <w:multiLevelType w:val="multilevel"/>
    <w:tmpl w:val="5700EBE0"/>
    <w:lvl w:ilvl="0">
      <w:start w:val="1"/>
      <w:numFmt w:val="decimal"/>
      <w:lvlText w:val="%1."/>
      <w:lvlJc w:val="left"/>
      <w:pPr>
        <w:ind w:left="2070" w:hanging="360"/>
      </w:pPr>
      <w:rPr>
        <w:rFonts w:hint="default"/>
      </w:rPr>
    </w:lvl>
    <w:lvl w:ilvl="1">
      <w:start w:val="1"/>
      <w:numFmt w:val="decimal"/>
      <w:isLgl/>
      <w:lvlText w:val="%1.%2"/>
      <w:lvlJc w:val="left"/>
      <w:pPr>
        <w:ind w:left="2460" w:hanging="390"/>
      </w:pPr>
      <w:rPr>
        <w:rFonts w:hint="default"/>
      </w:rPr>
    </w:lvl>
    <w:lvl w:ilvl="2">
      <w:start w:val="1"/>
      <w:numFmt w:val="decimal"/>
      <w:isLgl/>
      <w:lvlText w:val="%1.%2.%3"/>
      <w:lvlJc w:val="left"/>
      <w:pPr>
        <w:ind w:left="3150" w:hanging="720"/>
      </w:pPr>
      <w:rPr>
        <w:rFonts w:hint="default"/>
      </w:rPr>
    </w:lvl>
    <w:lvl w:ilvl="3">
      <w:start w:val="1"/>
      <w:numFmt w:val="decimal"/>
      <w:isLgl/>
      <w:lvlText w:val="%1.%2.%3.%4"/>
      <w:lvlJc w:val="left"/>
      <w:pPr>
        <w:ind w:left="351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50" w:hanging="144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390" w:hanging="1800"/>
      </w:pPr>
      <w:rPr>
        <w:rFonts w:hint="default"/>
      </w:rPr>
    </w:lvl>
  </w:abstractNum>
  <w:abstractNum w:abstractNumId="38" w15:restartNumberingAfterBreak="0">
    <w:nsid w:val="6884617F"/>
    <w:multiLevelType w:val="hybridMultilevel"/>
    <w:tmpl w:val="CA62BFB2"/>
    <w:lvl w:ilvl="0" w:tplc="57408354">
      <w:start w:val="3"/>
      <w:numFmt w:val="bullet"/>
      <w:lvlText w:val="-"/>
      <w:lvlJc w:val="left"/>
      <w:pPr>
        <w:ind w:left="907" w:hanging="360"/>
      </w:pPr>
      <w:rPr>
        <w:rFonts w:ascii="Times New Roman" w:eastAsia="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9" w15:restartNumberingAfterBreak="0">
    <w:nsid w:val="697E4A4C"/>
    <w:multiLevelType w:val="hybridMultilevel"/>
    <w:tmpl w:val="7A2C503A"/>
    <w:lvl w:ilvl="0" w:tplc="EBCA58EA">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6AF455DE"/>
    <w:multiLevelType w:val="hybridMultilevel"/>
    <w:tmpl w:val="76947232"/>
    <w:lvl w:ilvl="0" w:tplc="4574FE74">
      <w:start w:val="1"/>
      <w:numFmt w:val="bullet"/>
      <w:lvlText w:val="-"/>
      <w:lvlJc w:val="left"/>
      <w:pPr>
        <w:ind w:left="1195" w:hanging="360"/>
      </w:pPr>
      <w:rPr>
        <w:rFonts w:ascii="Times New Roman" w:eastAsia="Times New Roman" w:hAnsi="Times New Roman" w:cs="Times New Roman"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41" w15:restartNumberingAfterBreak="0">
    <w:nsid w:val="6B68308B"/>
    <w:multiLevelType w:val="hybridMultilevel"/>
    <w:tmpl w:val="FDE62D70"/>
    <w:lvl w:ilvl="0" w:tplc="9A482780">
      <w:start w:val="1"/>
      <w:numFmt w:val="decimal"/>
      <w:lvlText w:val="[%1]"/>
      <w:lvlJc w:val="left"/>
      <w:pPr>
        <w:ind w:left="155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7518E3"/>
    <w:multiLevelType w:val="multilevel"/>
    <w:tmpl w:val="B2F4AEFC"/>
    <w:lvl w:ilvl="0">
      <w:start w:val="1"/>
      <w:numFmt w:val="decimal"/>
      <w:lvlText w:val="%1."/>
      <w:lvlJc w:val="left"/>
      <w:pPr>
        <w:ind w:left="2430" w:hanging="360"/>
      </w:pPr>
      <w:rPr>
        <w:rFonts w:hint="default"/>
      </w:rPr>
    </w:lvl>
    <w:lvl w:ilvl="1">
      <w:start w:val="1"/>
      <w:numFmt w:val="decimal"/>
      <w:isLgl/>
      <w:lvlText w:val="%1.%2"/>
      <w:lvlJc w:val="left"/>
      <w:pPr>
        <w:ind w:left="2460" w:hanging="39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3870" w:hanging="1800"/>
      </w:pPr>
      <w:rPr>
        <w:rFonts w:hint="default"/>
      </w:rPr>
    </w:lvl>
  </w:abstractNum>
  <w:abstractNum w:abstractNumId="43" w15:restartNumberingAfterBreak="0">
    <w:nsid w:val="70AE0A4C"/>
    <w:multiLevelType w:val="multilevel"/>
    <w:tmpl w:val="DFE012FA"/>
    <w:lvl w:ilvl="0">
      <w:start w:val="1"/>
      <w:numFmt w:val="decimal"/>
      <w:lvlText w:val="%1."/>
      <w:lvlJc w:val="left"/>
      <w:pPr>
        <w:ind w:left="2070" w:hanging="360"/>
      </w:pPr>
      <w:rPr>
        <w:rFonts w:hint="default"/>
      </w:rPr>
    </w:lvl>
    <w:lvl w:ilvl="1">
      <w:start w:val="1"/>
      <w:numFmt w:val="decimal"/>
      <w:isLgl/>
      <w:lvlText w:val="%1.%2"/>
      <w:lvlJc w:val="left"/>
      <w:pPr>
        <w:ind w:left="2820" w:hanging="360"/>
      </w:pPr>
      <w:rPr>
        <w:rFonts w:hint="default"/>
      </w:rPr>
    </w:lvl>
    <w:lvl w:ilvl="2">
      <w:start w:val="1"/>
      <w:numFmt w:val="decimal"/>
      <w:isLgl/>
      <w:lvlText w:val="%1.%2.%3"/>
      <w:lvlJc w:val="left"/>
      <w:pPr>
        <w:ind w:left="393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5790" w:hanging="1080"/>
      </w:pPr>
      <w:rPr>
        <w:rFonts w:hint="default"/>
      </w:rPr>
    </w:lvl>
    <w:lvl w:ilvl="5">
      <w:start w:val="1"/>
      <w:numFmt w:val="decimal"/>
      <w:isLgl/>
      <w:lvlText w:val="%1.%2.%3.%4.%5.%6"/>
      <w:lvlJc w:val="left"/>
      <w:pPr>
        <w:ind w:left="6900" w:hanging="1440"/>
      </w:pPr>
      <w:rPr>
        <w:rFonts w:hint="default"/>
      </w:rPr>
    </w:lvl>
    <w:lvl w:ilvl="6">
      <w:start w:val="1"/>
      <w:numFmt w:val="decimal"/>
      <w:isLgl/>
      <w:lvlText w:val="%1.%2.%3.%4.%5.%6.%7"/>
      <w:lvlJc w:val="left"/>
      <w:pPr>
        <w:ind w:left="7650" w:hanging="1440"/>
      </w:pPr>
      <w:rPr>
        <w:rFonts w:hint="default"/>
      </w:rPr>
    </w:lvl>
    <w:lvl w:ilvl="7">
      <w:start w:val="1"/>
      <w:numFmt w:val="decimal"/>
      <w:isLgl/>
      <w:lvlText w:val="%1.%2.%3.%4.%5.%6.%7.%8"/>
      <w:lvlJc w:val="left"/>
      <w:pPr>
        <w:ind w:left="8760" w:hanging="1800"/>
      </w:pPr>
      <w:rPr>
        <w:rFonts w:hint="default"/>
      </w:rPr>
    </w:lvl>
    <w:lvl w:ilvl="8">
      <w:start w:val="1"/>
      <w:numFmt w:val="decimal"/>
      <w:isLgl/>
      <w:lvlText w:val="%1.%2.%3.%4.%5.%6.%7.%8.%9"/>
      <w:lvlJc w:val="left"/>
      <w:pPr>
        <w:ind w:left="9510" w:hanging="1800"/>
      </w:pPr>
      <w:rPr>
        <w:rFonts w:hint="default"/>
      </w:rPr>
    </w:lvl>
  </w:abstractNum>
  <w:abstractNum w:abstractNumId="44" w15:restartNumberingAfterBreak="0">
    <w:nsid w:val="75D37E3C"/>
    <w:multiLevelType w:val="multilevel"/>
    <w:tmpl w:val="53E04CA8"/>
    <w:lvl w:ilvl="0">
      <w:start w:val="1"/>
      <w:numFmt w:val="bullet"/>
      <w:lvlText w:val=""/>
      <w:lvlJc w:val="left"/>
      <w:pPr>
        <w:ind w:left="2430" w:hanging="360"/>
      </w:pPr>
      <w:rPr>
        <w:rFonts w:ascii="Wingdings" w:hAnsi="Wingdings" w:hint="default"/>
      </w:rPr>
    </w:lvl>
    <w:lvl w:ilvl="1">
      <w:start w:val="1"/>
      <w:numFmt w:val="decimal"/>
      <w:isLgl/>
      <w:lvlText w:val="%1.%2"/>
      <w:lvlJc w:val="left"/>
      <w:pPr>
        <w:ind w:left="2460" w:hanging="39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3870" w:hanging="1800"/>
      </w:pPr>
      <w:rPr>
        <w:rFonts w:hint="default"/>
      </w:rPr>
    </w:lvl>
  </w:abstractNum>
  <w:abstractNum w:abstractNumId="45" w15:restartNumberingAfterBreak="0">
    <w:nsid w:val="782277B5"/>
    <w:multiLevelType w:val="hybridMultilevel"/>
    <w:tmpl w:val="EE306D0C"/>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6" w15:restartNumberingAfterBreak="0">
    <w:nsid w:val="7850575F"/>
    <w:multiLevelType w:val="hybridMultilevel"/>
    <w:tmpl w:val="16F61D86"/>
    <w:lvl w:ilvl="0" w:tplc="CD04A4F6">
      <w:start w:val="3"/>
      <w:numFmt w:val="bullet"/>
      <w:lvlText w:val="-"/>
      <w:lvlJc w:val="left"/>
      <w:pPr>
        <w:ind w:left="907" w:hanging="360"/>
      </w:pPr>
      <w:rPr>
        <w:rFonts w:ascii="Times New Roman" w:eastAsia="Times New Roman" w:hAnsi="Times New Roman" w:cs="Times New Roman" w:hint="default"/>
        <w:color w:val="auto"/>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7" w15:restartNumberingAfterBreak="0">
    <w:nsid w:val="788265DC"/>
    <w:multiLevelType w:val="multilevel"/>
    <w:tmpl w:val="CC4E468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7E4B664A"/>
    <w:multiLevelType w:val="hybridMultilevel"/>
    <w:tmpl w:val="E834A524"/>
    <w:lvl w:ilvl="0" w:tplc="02946788">
      <w:start w:val="1"/>
      <w:numFmt w:val="decimal"/>
      <w:lvlText w:val="[%1]"/>
      <w:lvlJc w:val="left"/>
      <w:pPr>
        <w:ind w:left="1555" w:hanging="360"/>
      </w:pPr>
      <w:rPr>
        <w:rFonts w:hint="default"/>
        <w:i w:val="0"/>
      </w:rPr>
    </w:lvl>
    <w:lvl w:ilvl="1" w:tplc="04090019" w:tentative="1">
      <w:start w:val="1"/>
      <w:numFmt w:val="lowerLetter"/>
      <w:lvlText w:val="%2."/>
      <w:lvlJc w:val="left"/>
      <w:pPr>
        <w:ind w:left="2275" w:hanging="360"/>
      </w:pPr>
    </w:lvl>
    <w:lvl w:ilvl="2" w:tplc="0409001B" w:tentative="1">
      <w:start w:val="1"/>
      <w:numFmt w:val="lowerRoman"/>
      <w:lvlText w:val="%3."/>
      <w:lvlJc w:val="right"/>
      <w:pPr>
        <w:ind w:left="2995" w:hanging="180"/>
      </w:pPr>
    </w:lvl>
    <w:lvl w:ilvl="3" w:tplc="0409000F" w:tentative="1">
      <w:start w:val="1"/>
      <w:numFmt w:val="decimal"/>
      <w:lvlText w:val="%4."/>
      <w:lvlJc w:val="left"/>
      <w:pPr>
        <w:ind w:left="3715" w:hanging="360"/>
      </w:pPr>
    </w:lvl>
    <w:lvl w:ilvl="4" w:tplc="04090019" w:tentative="1">
      <w:start w:val="1"/>
      <w:numFmt w:val="lowerLetter"/>
      <w:lvlText w:val="%5."/>
      <w:lvlJc w:val="left"/>
      <w:pPr>
        <w:ind w:left="4435" w:hanging="360"/>
      </w:pPr>
    </w:lvl>
    <w:lvl w:ilvl="5" w:tplc="0409001B" w:tentative="1">
      <w:start w:val="1"/>
      <w:numFmt w:val="lowerRoman"/>
      <w:lvlText w:val="%6."/>
      <w:lvlJc w:val="right"/>
      <w:pPr>
        <w:ind w:left="5155" w:hanging="180"/>
      </w:pPr>
    </w:lvl>
    <w:lvl w:ilvl="6" w:tplc="0409000F" w:tentative="1">
      <w:start w:val="1"/>
      <w:numFmt w:val="decimal"/>
      <w:lvlText w:val="%7."/>
      <w:lvlJc w:val="left"/>
      <w:pPr>
        <w:ind w:left="5875" w:hanging="360"/>
      </w:pPr>
    </w:lvl>
    <w:lvl w:ilvl="7" w:tplc="04090019" w:tentative="1">
      <w:start w:val="1"/>
      <w:numFmt w:val="lowerLetter"/>
      <w:lvlText w:val="%8."/>
      <w:lvlJc w:val="left"/>
      <w:pPr>
        <w:ind w:left="6595" w:hanging="360"/>
      </w:pPr>
    </w:lvl>
    <w:lvl w:ilvl="8" w:tplc="0409001B" w:tentative="1">
      <w:start w:val="1"/>
      <w:numFmt w:val="lowerRoman"/>
      <w:lvlText w:val="%9."/>
      <w:lvlJc w:val="right"/>
      <w:pPr>
        <w:ind w:left="7315" w:hanging="180"/>
      </w:pPr>
    </w:lvl>
  </w:abstractNum>
  <w:num w:numId="1">
    <w:abstractNumId w:val="7"/>
  </w:num>
  <w:num w:numId="2">
    <w:abstractNumId w:val="43"/>
  </w:num>
  <w:num w:numId="3">
    <w:abstractNumId w:val="37"/>
  </w:num>
  <w:num w:numId="4">
    <w:abstractNumId w:val="3"/>
  </w:num>
  <w:num w:numId="5">
    <w:abstractNumId w:val="39"/>
  </w:num>
  <w:num w:numId="6">
    <w:abstractNumId w:val="42"/>
  </w:num>
  <w:num w:numId="7">
    <w:abstractNumId w:val="26"/>
  </w:num>
  <w:num w:numId="8">
    <w:abstractNumId w:val="15"/>
  </w:num>
  <w:num w:numId="9">
    <w:abstractNumId w:val="24"/>
  </w:num>
  <w:num w:numId="10">
    <w:abstractNumId w:val="14"/>
  </w:num>
  <w:num w:numId="11">
    <w:abstractNumId w:val="35"/>
  </w:num>
  <w:num w:numId="12">
    <w:abstractNumId w:val="1"/>
  </w:num>
  <w:num w:numId="13">
    <w:abstractNumId w:val="0"/>
  </w:num>
  <w:num w:numId="14">
    <w:abstractNumId w:val="17"/>
  </w:num>
  <w:num w:numId="15">
    <w:abstractNumId w:val="18"/>
  </w:num>
  <w:num w:numId="16">
    <w:abstractNumId w:val="20"/>
  </w:num>
  <w:num w:numId="17">
    <w:abstractNumId w:val="5"/>
  </w:num>
  <w:num w:numId="18">
    <w:abstractNumId w:val="23"/>
  </w:num>
  <w:num w:numId="19">
    <w:abstractNumId w:val="44"/>
  </w:num>
  <w:num w:numId="20">
    <w:abstractNumId w:val="19"/>
  </w:num>
  <w:num w:numId="21">
    <w:abstractNumId w:val="16"/>
  </w:num>
  <w:num w:numId="22">
    <w:abstractNumId w:val="45"/>
  </w:num>
  <w:num w:numId="23">
    <w:abstractNumId w:val="34"/>
  </w:num>
  <w:num w:numId="24">
    <w:abstractNumId w:val="31"/>
  </w:num>
  <w:num w:numId="25">
    <w:abstractNumId w:val="4"/>
  </w:num>
  <w:num w:numId="26">
    <w:abstractNumId w:val="10"/>
  </w:num>
  <w:num w:numId="27">
    <w:abstractNumId w:val="2"/>
  </w:num>
  <w:num w:numId="28">
    <w:abstractNumId w:val="9"/>
  </w:num>
  <w:num w:numId="29">
    <w:abstractNumId w:val="29"/>
  </w:num>
  <w:num w:numId="30">
    <w:abstractNumId w:val="30"/>
  </w:num>
  <w:num w:numId="31">
    <w:abstractNumId w:val="12"/>
  </w:num>
  <w:num w:numId="32">
    <w:abstractNumId w:val="9"/>
    <w:lvlOverride w:ilvl="0">
      <w:startOverride w:val="1"/>
    </w:lvlOverride>
  </w:num>
  <w:num w:numId="33">
    <w:abstractNumId w:val="47"/>
  </w:num>
  <w:num w:numId="34">
    <w:abstractNumId w:val="33"/>
  </w:num>
  <w:num w:numId="35">
    <w:abstractNumId w:val="8"/>
  </w:num>
  <w:num w:numId="36">
    <w:abstractNumId w:val="36"/>
  </w:num>
  <w:num w:numId="37">
    <w:abstractNumId w:val="27"/>
  </w:num>
  <w:num w:numId="38">
    <w:abstractNumId w:val="21"/>
  </w:num>
  <w:num w:numId="39">
    <w:abstractNumId w:val="22"/>
  </w:num>
  <w:num w:numId="40">
    <w:abstractNumId w:val="13"/>
  </w:num>
  <w:num w:numId="41">
    <w:abstractNumId w:val="38"/>
  </w:num>
  <w:num w:numId="42">
    <w:abstractNumId w:val="40"/>
  </w:num>
  <w:num w:numId="43">
    <w:abstractNumId w:val="6"/>
  </w:num>
  <w:num w:numId="44">
    <w:abstractNumId w:val="11"/>
  </w:num>
  <w:num w:numId="45">
    <w:abstractNumId w:val="46"/>
  </w:num>
  <w:num w:numId="46">
    <w:abstractNumId w:val="32"/>
  </w:num>
  <w:num w:numId="47">
    <w:abstractNumId w:val="25"/>
  </w:num>
  <w:num w:numId="48">
    <w:abstractNumId w:val="41"/>
  </w:num>
  <w:num w:numId="49">
    <w:abstractNumId w:val="28"/>
  </w:num>
  <w:num w:numId="50">
    <w:abstractNumId w:val="4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h Hoang">
    <w15:presenceInfo w15:providerId="Windows Live" w15:userId="4110b1141018104f"/>
  </w15:person>
  <w15:person w15:author="Nam">
    <w15:presenceInfo w15:providerId="Windows Live" w15:userId="e6ace0943ba104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85"/>
    <w:rsid w:val="000A0FCD"/>
    <w:rsid w:val="000A2C54"/>
    <w:rsid w:val="000A6064"/>
    <w:rsid w:val="000E0B9D"/>
    <w:rsid w:val="001A655D"/>
    <w:rsid w:val="001B17F4"/>
    <w:rsid w:val="001B5F2F"/>
    <w:rsid w:val="001C1068"/>
    <w:rsid w:val="001D1D2D"/>
    <w:rsid w:val="001D33F8"/>
    <w:rsid w:val="001D3B09"/>
    <w:rsid w:val="00205F1D"/>
    <w:rsid w:val="00225485"/>
    <w:rsid w:val="002727C3"/>
    <w:rsid w:val="00306CC3"/>
    <w:rsid w:val="0031469B"/>
    <w:rsid w:val="00361C72"/>
    <w:rsid w:val="00363D2E"/>
    <w:rsid w:val="00376D26"/>
    <w:rsid w:val="003B348C"/>
    <w:rsid w:val="003C6C1D"/>
    <w:rsid w:val="0043559D"/>
    <w:rsid w:val="00442B09"/>
    <w:rsid w:val="00463501"/>
    <w:rsid w:val="004E3B2F"/>
    <w:rsid w:val="00595E70"/>
    <w:rsid w:val="005B03E2"/>
    <w:rsid w:val="005B247F"/>
    <w:rsid w:val="005D40A7"/>
    <w:rsid w:val="005D5134"/>
    <w:rsid w:val="005D6563"/>
    <w:rsid w:val="00614C8B"/>
    <w:rsid w:val="00640B37"/>
    <w:rsid w:val="0064776D"/>
    <w:rsid w:val="0065642A"/>
    <w:rsid w:val="00674C6D"/>
    <w:rsid w:val="006E1D05"/>
    <w:rsid w:val="006E53E2"/>
    <w:rsid w:val="0075572E"/>
    <w:rsid w:val="007777CD"/>
    <w:rsid w:val="00786623"/>
    <w:rsid w:val="00797173"/>
    <w:rsid w:val="00806A25"/>
    <w:rsid w:val="0083041C"/>
    <w:rsid w:val="00832B95"/>
    <w:rsid w:val="00833995"/>
    <w:rsid w:val="00834970"/>
    <w:rsid w:val="00864F0E"/>
    <w:rsid w:val="00870604"/>
    <w:rsid w:val="00882D72"/>
    <w:rsid w:val="008B325C"/>
    <w:rsid w:val="008B42B2"/>
    <w:rsid w:val="008B48AF"/>
    <w:rsid w:val="009073BC"/>
    <w:rsid w:val="00915910"/>
    <w:rsid w:val="00935D30"/>
    <w:rsid w:val="0095424B"/>
    <w:rsid w:val="00963842"/>
    <w:rsid w:val="009647C1"/>
    <w:rsid w:val="0096520C"/>
    <w:rsid w:val="00983889"/>
    <w:rsid w:val="009D558E"/>
    <w:rsid w:val="00A06BB9"/>
    <w:rsid w:val="00A1715E"/>
    <w:rsid w:val="00A355AB"/>
    <w:rsid w:val="00A47A33"/>
    <w:rsid w:val="00A54B66"/>
    <w:rsid w:val="00AA2E94"/>
    <w:rsid w:val="00AC7046"/>
    <w:rsid w:val="00AE2E1F"/>
    <w:rsid w:val="00B226EE"/>
    <w:rsid w:val="00B32948"/>
    <w:rsid w:val="00B4131E"/>
    <w:rsid w:val="00BA724F"/>
    <w:rsid w:val="00BF09A5"/>
    <w:rsid w:val="00BF628F"/>
    <w:rsid w:val="00C36398"/>
    <w:rsid w:val="00C5580C"/>
    <w:rsid w:val="00C94081"/>
    <w:rsid w:val="00CC5965"/>
    <w:rsid w:val="00CC5E61"/>
    <w:rsid w:val="00CD3D27"/>
    <w:rsid w:val="00CF7CEC"/>
    <w:rsid w:val="00D82D43"/>
    <w:rsid w:val="00D97C33"/>
    <w:rsid w:val="00DC6FEF"/>
    <w:rsid w:val="00E10372"/>
    <w:rsid w:val="00E10A67"/>
    <w:rsid w:val="00E11FF2"/>
    <w:rsid w:val="00E141B2"/>
    <w:rsid w:val="00E57641"/>
    <w:rsid w:val="00EC184A"/>
    <w:rsid w:val="00EC20A7"/>
    <w:rsid w:val="00EE45AE"/>
    <w:rsid w:val="00F11BF6"/>
    <w:rsid w:val="00F2735B"/>
    <w:rsid w:val="00FD22D2"/>
    <w:rsid w:val="00FD56F4"/>
    <w:rsid w:val="00FE2904"/>
    <w:rsid w:val="00FF3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7B29"/>
  <w15:chartTrackingRefBased/>
  <w15:docId w15:val="{A9D01A9C-FADB-40BF-8C37-D208C713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o cao"/>
    <w:qFormat/>
    <w:rsid w:val="009647C1"/>
    <w:pPr>
      <w:spacing w:before="40" w:after="20" w:line="276" w:lineRule="auto"/>
      <w:ind w:left="547" w:firstLine="288"/>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97173"/>
    <w:pPr>
      <w:keepNext/>
      <w:keepLines/>
      <w:numPr>
        <w:numId w:val="27"/>
      </w:numPr>
      <w:spacing w:before="120" w:after="40"/>
      <w:ind w:left="259" w:hanging="144"/>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97173"/>
    <w:pPr>
      <w:keepNext/>
      <w:keepLines/>
      <w:numPr>
        <w:numId w:val="28"/>
      </w:numPr>
      <w:ind w:left="504" w:hanging="288"/>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797173"/>
    <w:pPr>
      <w:keepNext/>
      <w:keepLines/>
      <w:ind w:left="504" w:hanging="144"/>
      <w:outlineLvl w:val="2"/>
    </w:pPr>
    <w:rPr>
      <w:rFonts w:eastAsiaTheme="majorEastAsia" w:cstheme="majorBidi"/>
      <w:i/>
    </w:rPr>
  </w:style>
  <w:style w:type="paragraph" w:styleId="Heading4">
    <w:name w:val="heading 4"/>
    <w:basedOn w:val="Normal"/>
    <w:next w:val="Normal"/>
    <w:link w:val="Heading4Char"/>
    <w:uiPriority w:val="9"/>
    <w:unhideWhenUsed/>
    <w:qFormat/>
    <w:rsid w:val="00640B37"/>
    <w:pPr>
      <w:keepNext/>
      <w:keepLines/>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E0B9D"/>
    <w:pPr>
      <w:keepNext/>
      <w:keepLines/>
      <w:spacing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5485"/>
    <w:pPr>
      <w:tabs>
        <w:tab w:val="center" w:pos="4513"/>
        <w:tab w:val="right" w:pos="9026"/>
      </w:tabs>
    </w:pPr>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rsid w:val="00225485"/>
    <w:rPr>
      <w:lang w:val="vi-VN"/>
    </w:rPr>
  </w:style>
  <w:style w:type="paragraph" w:styleId="ListParagraph">
    <w:name w:val="List Paragraph"/>
    <w:basedOn w:val="Normal"/>
    <w:uiPriority w:val="34"/>
    <w:qFormat/>
    <w:rsid w:val="00225485"/>
    <w:pPr>
      <w:ind w:left="720"/>
      <w:contextualSpacing/>
    </w:pPr>
  </w:style>
  <w:style w:type="table" w:customStyle="1" w:styleId="TableGrid1">
    <w:name w:val="Table Grid1"/>
    <w:basedOn w:val="TableNormal"/>
    <w:next w:val="TableGrid"/>
    <w:uiPriority w:val="39"/>
    <w:rsid w:val="00225485"/>
    <w:pPr>
      <w:spacing w:after="0" w:line="240" w:lineRule="auto"/>
    </w:pPr>
    <w:rPr>
      <w:color w:val="59595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25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D43"/>
    <w:rPr>
      <w:color w:val="0563C1" w:themeColor="hyperlink"/>
      <w:u w:val="single"/>
    </w:rPr>
  </w:style>
  <w:style w:type="paragraph" w:styleId="Header">
    <w:name w:val="header"/>
    <w:basedOn w:val="Normal"/>
    <w:link w:val="HeaderChar"/>
    <w:uiPriority w:val="99"/>
    <w:unhideWhenUsed/>
    <w:rsid w:val="006E53E2"/>
    <w:pPr>
      <w:tabs>
        <w:tab w:val="center" w:pos="4680"/>
        <w:tab w:val="right" w:pos="9360"/>
      </w:tabs>
      <w:spacing w:line="240" w:lineRule="auto"/>
    </w:pPr>
  </w:style>
  <w:style w:type="character" w:customStyle="1" w:styleId="HeaderChar">
    <w:name w:val="Header Char"/>
    <w:basedOn w:val="DefaultParagraphFont"/>
    <w:link w:val="Header"/>
    <w:uiPriority w:val="99"/>
    <w:rsid w:val="006E53E2"/>
    <w:rPr>
      <w:rFonts w:ascii="Times New Roman" w:eastAsia="Times New Roman" w:hAnsi="Times New Roman" w:cs="Times New Roman"/>
      <w:sz w:val="26"/>
      <w:szCs w:val="24"/>
    </w:rPr>
  </w:style>
  <w:style w:type="character" w:customStyle="1" w:styleId="Heading2Char">
    <w:name w:val="Heading 2 Char"/>
    <w:basedOn w:val="DefaultParagraphFont"/>
    <w:link w:val="Heading2"/>
    <w:uiPriority w:val="9"/>
    <w:rsid w:val="00797173"/>
    <w:rPr>
      <w:rFonts w:ascii="Times New Roman" w:eastAsiaTheme="majorEastAsia" w:hAnsi="Times New Roman" w:cstheme="majorBidi"/>
      <w:b/>
      <w:i/>
      <w:sz w:val="28"/>
      <w:szCs w:val="26"/>
    </w:rPr>
  </w:style>
  <w:style w:type="character" w:customStyle="1" w:styleId="Heading1Char">
    <w:name w:val="Heading 1 Char"/>
    <w:basedOn w:val="DefaultParagraphFont"/>
    <w:link w:val="Heading1"/>
    <w:uiPriority w:val="9"/>
    <w:rsid w:val="00797173"/>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C6C1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97173"/>
    <w:pPr>
      <w:tabs>
        <w:tab w:val="left" w:pos="880"/>
        <w:tab w:val="right" w:leader="dot" w:pos="9379"/>
      </w:tabs>
      <w:spacing w:after="100"/>
      <w:ind w:left="0"/>
    </w:pPr>
  </w:style>
  <w:style w:type="paragraph" w:styleId="Title">
    <w:name w:val="Title"/>
    <w:aliases w:val="Heading 33"/>
    <w:basedOn w:val="Normal"/>
    <w:next w:val="Normal"/>
    <w:link w:val="TitleChar"/>
    <w:uiPriority w:val="10"/>
    <w:qFormat/>
    <w:rsid w:val="00797173"/>
    <w:pPr>
      <w:ind w:left="0"/>
      <w:contextualSpacing/>
      <w:jc w:val="left"/>
      <w:outlineLvl w:val="2"/>
    </w:pPr>
    <w:rPr>
      <w:rFonts w:eastAsiaTheme="majorEastAsia" w:cstheme="majorBidi"/>
      <w:i/>
      <w:spacing w:val="-10"/>
      <w:kern w:val="28"/>
      <w:szCs w:val="56"/>
    </w:rPr>
  </w:style>
  <w:style w:type="character" w:customStyle="1" w:styleId="TitleChar">
    <w:name w:val="Title Char"/>
    <w:aliases w:val="Heading 33 Char"/>
    <w:basedOn w:val="DefaultParagraphFont"/>
    <w:link w:val="Title"/>
    <w:uiPriority w:val="10"/>
    <w:rsid w:val="00983889"/>
    <w:rPr>
      <w:rFonts w:ascii="Times New Roman" w:eastAsiaTheme="majorEastAsia" w:hAnsi="Times New Roman" w:cstheme="majorBidi"/>
      <w:i/>
      <w:spacing w:val="-10"/>
      <w:kern w:val="28"/>
      <w:sz w:val="26"/>
      <w:szCs w:val="56"/>
    </w:rPr>
  </w:style>
  <w:style w:type="paragraph" w:styleId="TOC2">
    <w:name w:val="toc 2"/>
    <w:basedOn w:val="Normal"/>
    <w:next w:val="Normal"/>
    <w:autoRedefine/>
    <w:uiPriority w:val="39"/>
    <w:unhideWhenUsed/>
    <w:rsid w:val="00983889"/>
    <w:pPr>
      <w:spacing w:after="100"/>
      <w:ind w:left="260"/>
    </w:pPr>
  </w:style>
  <w:style w:type="character" w:customStyle="1" w:styleId="Heading3Char">
    <w:name w:val="Heading 3 Char"/>
    <w:basedOn w:val="DefaultParagraphFont"/>
    <w:link w:val="Heading3"/>
    <w:uiPriority w:val="9"/>
    <w:rsid w:val="00797173"/>
    <w:rPr>
      <w:rFonts w:ascii="Times New Roman" w:eastAsiaTheme="majorEastAsia" w:hAnsi="Times New Roman" w:cstheme="majorBidi"/>
      <w:i/>
      <w:sz w:val="26"/>
      <w:szCs w:val="24"/>
    </w:rPr>
  </w:style>
  <w:style w:type="paragraph" w:styleId="TOC3">
    <w:name w:val="toc 3"/>
    <w:basedOn w:val="Normal"/>
    <w:next w:val="Normal"/>
    <w:autoRedefine/>
    <w:uiPriority w:val="39"/>
    <w:unhideWhenUsed/>
    <w:rsid w:val="00797173"/>
    <w:pPr>
      <w:spacing w:after="100"/>
      <w:ind w:left="520"/>
    </w:pPr>
  </w:style>
  <w:style w:type="character" w:customStyle="1" w:styleId="Heading4Char">
    <w:name w:val="Heading 4 Char"/>
    <w:basedOn w:val="DefaultParagraphFont"/>
    <w:link w:val="Heading4"/>
    <w:uiPriority w:val="9"/>
    <w:rsid w:val="00640B37"/>
    <w:rPr>
      <w:rFonts w:asciiTheme="majorHAnsi" w:eastAsiaTheme="majorEastAsia" w:hAnsiTheme="majorHAnsi" w:cstheme="majorBidi"/>
      <w:i/>
      <w:iCs/>
      <w:color w:val="2E74B5" w:themeColor="accent1" w:themeShade="BF"/>
      <w:sz w:val="28"/>
      <w:szCs w:val="24"/>
    </w:rPr>
  </w:style>
  <w:style w:type="character" w:customStyle="1" w:styleId="UnresolvedMention1">
    <w:name w:val="Unresolved Mention1"/>
    <w:basedOn w:val="DefaultParagraphFont"/>
    <w:uiPriority w:val="99"/>
    <w:semiHidden/>
    <w:unhideWhenUsed/>
    <w:rsid w:val="00EC184A"/>
    <w:rPr>
      <w:color w:val="808080"/>
      <w:shd w:val="clear" w:color="auto" w:fill="E6E6E6"/>
    </w:rPr>
  </w:style>
  <w:style w:type="character" w:customStyle="1" w:styleId="spellingerror">
    <w:name w:val="spellingerror"/>
    <w:basedOn w:val="DefaultParagraphFont"/>
    <w:rsid w:val="00595E70"/>
  </w:style>
  <w:style w:type="character" w:customStyle="1" w:styleId="normaltextrun">
    <w:name w:val="normaltextrun"/>
    <w:basedOn w:val="DefaultParagraphFont"/>
    <w:rsid w:val="00595E70"/>
  </w:style>
  <w:style w:type="character" w:customStyle="1" w:styleId="eop">
    <w:name w:val="eop"/>
    <w:basedOn w:val="DefaultParagraphFont"/>
    <w:rsid w:val="00595E70"/>
  </w:style>
  <w:style w:type="character" w:customStyle="1" w:styleId="Heading5Char">
    <w:name w:val="Heading 5 Char"/>
    <w:basedOn w:val="DefaultParagraphFont"/>
    <w:link w:val="Heading5"/>
    <w:uiPriority w:val="9"/>
    <w:rsid w:val="000E0B9D"/>
    <w:rPr>
      <w:rFonts w:asciiTheme="majorHAnsi" w:eastAsiaTheme="majorEastAsia" w:hAnsiTheme="majorHAnsi" w:cstheme="majorBidi"/>
      <w:color w:val="2E74B5" w:themeColor="accent1" w:themeShade="BF"/>
      <w:sz w:val="28"/>
      <w:szCs w:val="24"/>
    </w:rPr>
  </w:style>
  <w:style w:type="character" w:styleId="FollowedHyperlink">
    <w:name w:val="FollowedHyperlink"/>
    <w:basedOn w:val="DefaultParagraphFont"/>
    <w:uiPriority w:val="99"/>
    <w:semiHidden/>
    <w:unhideWhenUsed/>
    <w:rsid w:val="003B348C"/>
    <w:rPr>
      <w:color w:val="954F72" w:themeColor="followedHyperlink"/>
      <w:u w:val="single"/>
    </w:rPr>
  </w:style>
  <w:style w:type="character" w:styleId="CommentReference">
    <w:name w:val="annotation reference"/>
    <w:basedOn w:val="DefaultParagraphFont"/>
    <w:uiPriority w:val="99"/>
    <w:semiHidden/>
    <w:unhideWhenUsed/>
    <w:rsid w:val="00832B95"/>
    <w:rPr>
      <w:sz w:val="16"/>
      <w:szCs w:val="16"/>
    </w:rPr>
  </w:style>
  <w:style w:type="paragraph" w:styleId="CommentText">
    <w:name w:val="annotation text"/>
    <w:basedOn w:val="Normal"/>
    <w:link w:val="CommentTextChar"/>
    <w:uiPriority w:val="99"/>
    <w:semiHidden/>
    <w:unhideWhenUsed/>
    <w:rsid w:val="00832B95"/>
    <w:pPr>
      <w:spacing w:line="240" w:lineRule="auto"/>
    </w:pPr>
    <w:rPr>
      <w:sz w:val="20"/>
      <w:szCs w:val="20"/>
    </w:rPr>
  </w:style>
  <w:style w:type="character" w:customStyle="1" w:styleId="CommentTextChar">
    <w:name w:val="Comment Text Char"/>
    <w:basedOn w:val="DefaultParagraphFont"/>
    <w:link w:val="CommentText"/>
    <w:uiPriority w:val="99"/>
    <w:semiHidden/>
    <w:rsid w:val="00832B9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2B95"/>
    <w:rPr>
      <w:b/>
      <w:bCs/>
    </w:rPr>
  </w:style>
  <w:style w:type="character" w:customStyle="1" w:styleId="CommentSubjectChar">
    <w:name w:val="Comment Subject Char"/>
    <w:basedOn w:val="CommentTextChar"/>
    <w:link w:val="CommentSubject"/>
    <w:uiPriority w:val="99"/>
    <w:semiHidden/>
    <w:rsid w:val="00832B9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32B9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B9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7761">
      <w:bodyDiv w:val="1"/>
      <w:marLeft w:val="0"/>
      <w:marRight w:val="0"/>
      <w:marTop w:val="0"/>
      <w:marBottom w:val="0"/>
      <w:divBdr>
        <w:top w:val="none" w:sz="0" w:space="0" w:color="auto"/>
        <w:left w:val="none" w:sz="0" w:space="0" w:color="auto"/>
        <w:bottom w:val="none" w:sz="0" w:space="0" w:color="auto"/>
        <w:right w:val="none" w:sz="0" w:space="0" w:color="auto"/>
      </w:divBdr>
    </w:div>
    <w:div w:id="167865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pdfs.semanticscholar.org/582f/ee750e1747617a0b1bb8069389b9435b5bda.pdf" TargetMode="External"/><Relationship Id="rId2" Type="http://schemas.openxmlformats.org/officeDocument/2006/relationships/numbering" Target="numbering.xml"/><Relationship Id="rId16" Type="http://schemas.openxmlformats.org/officeDocument/2006/relationships/hyperlink" Target="https://energy.nd.edu/assets/63597/forgash_fellowship_report_riehm_chang.pdf"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a-star.edu.sg/Portals/30/publication/nanoe/201207051418118048.pdf"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idtechex.com/research/reports/dye-sensitized-solar-cells-dssc-dsc-2013-2023-technologies-markets-players-000345.as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546C3-8ED2-4508-B7AA-13B6A7709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Lĩnh Phan</dc:creator>
  <cp:keywords/>
  <dc:description/>
  <cp:lastModifiedBy>Nam</cp:lastModifiedBy>
  <cp:revision>2</cp:revision>
  <dcterms:created xsi:type="dcterms:W3CDTF">2018-04-07T00:41:00Z</dcterms:created>
  <dcterms:modified xsi:type="dcterms:W3CDTF">2018-04-07T00:41:00Z</dcterms:modified>
</cp:coreProperties>
</file>